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4CB9" w14:textId="6E9313EE" w:rsidR="00955A21" w:rsidRDefault="1B7A6F10" w:rsidP="7E64BECC">
      <w:r>
        <w:t xml:space="preserve">Product card </w:t>
      </w:r>
    </w:p>
    <w:p w14:paraId="064E852E" w14:textId="77777777" w:rsidR="00955A21" w:rsidRDefault="00955A21" w:rsidP="00955A21"/>
    <w:p w14:paraId="7EED5B60" w14:textId="22ECEBD2" w:rsidR="00955A21" w:rsidRDefault="00955A21" w:rsidP="00955A21">
      <w:r>
        <w:t xml:space="preserve">For Brazil 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23"/>
        <w:gridCol w:w="1309"/>
        <w:gridCol w:w="5757"/>
        <w:gridCol w:w="992"/>
        <w:gridCol w:w="1843"/>
      </w:tblGrid>
      <w:tr w:rsidR="00824F06" w14:paraId="50CCDAF7" w14:textId="77777777" w:rsidTr="007F6B2B">
        <w:tc>
          <w:tcPr>
            <w:tcW w:w="1723" w:type="dxa"/>
          </w:tcPr>
          <w:p w14:paraId="50C6AA32" w14:textId="744F6882" w:rsidR="00824F06" w:rsidRDefault="00824F06" w:rsidP="00955A21">
            <w:r>
              <w:t>Product Name</w:t>
            </w:r>
          </w:p>
        </w:tc>
        <w:tc>
          <w:tcPr>
            <w:tcW w:w="1309" w:type="dxa"/>
          </w:tcPr>
          <w:p w14:paraId="0EEADD27" w14:textId="490C8C09" w:rsidR="00824F06" w:rsidRPr="2B4292F5" w:rsidRDefault="00824F06" w:rsidP="00955A21">
            <w:pPr>
              <w:rPr>
                <w:lang w:val="it-IT"/>
              </w:rPr>
            </w:pPr>
            <w:r>
              <w:rPr>
                <w:lang w:val="it-IT"/>
              </w:rPr>
              <w:t>Hack Name</w:t>
            </w:r>
          </w:p>
        </w:tc>
        <w:tc>
          <w:tcPr>
            <w:tcW w:w="5757" w:type="dxa"/>
          </w:tcPr>
          <w:p w14:paraId="707C1C06" w14:textId="00DBE4F3" w:rsidR="00824F06" w:rsidRDefault="00824F06" w:rsidP="00955A21">
            <w:r w:rsidRPr="2B4292F5">
              <w:rPr>
                <w:lang w:val="it-IT"/>
              </w:rPr>
              <w:t xml:space="preserve">Product Description </w:t>
            </w:r>
          </w:p>
        </w:tc>
        <w:tc>
          <w:tcPr>
            <w:tcW w:w="992" w:type="dxa"/>
          </w:tcPr>
          <w:p w14:paraId="644C068B" w14:textId="59217A5B" w:rsidR="00824F06" w:rsidRDefault="00824F06" w:rsidP="00955A21">
            <w:r w:rsidRPr="2B4292F5">
              <w:rPr>
                <w:lang w:val="it-IT"/>
              </w:rPr>
              <w:t xml:space="preserve">Region  </w:t>
            </w:r>
          </w:p>
        </w:tc>
        <w:tc>
          <w:tcPr>
            <w:tcW w:w="1843" w:type="dxa"/>
          </w:tcPr>
          <w:p w14:paraId="53A3DFC8" w14:textId="1FAA32F6" w:rsidR="00824F06" w:rsidRDefault="00824F06" w:rsidP="00955A21">
            <w:r w:rsidRPr="2B4292F5">
              <w:rPr>
                <w:lang w:val="it-IT"/>
              </w:rPr>
              <w:t>Type of crop</w:t>
            </w:r>
          </w:p>
        </w:tc>
      </w:tr>
      <w:tr w:rsidR="00824F06" w14:paraId="7A2E658B" w14:textId="77777777" w:rsidTr="007F6B2B">
        <w:tc>
          <w:tcPr>
            <w:tcW w:w="1723" w:type="dxa"/>
          </w:tcPr>
          <w:p w14:paraId="36F2721B" w14:textId="6DDB8A86" w:rsidR="00824F06" w:rsidRDefault="00824F06" w:rsidP="00955A21">
            <w:pPr>
              <w:rPr>
                <w:lang w:val="it-IT"/>
              </w:rPr>
            </w:pPr>
            <w:r w:rsidRPr="2B4292F5">
              <w:rPr>
                <w:lang w:val="it-IT"/>
              </w:rPr>
              <w:t>Megafol</w:t>
            </w:r>
          </w:p>
        </w:tc>
        <w:tc>
          <w:tcPr>
            <w:tcW w:w="1309" w:type="dxa"/>
          </w:tcPr>
          <w:p w14:paraId="06780813" w14:textId="05F53CC4" w:rsidR="00824F06" w:rsidRPr="2B4292F5" w:rsidRDefault="00824F06" w:rsidP="00955A2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Stress Buster</w:t>
            </w:r>
          </w:p>
        </w:tc>
        <w:tc>
          <w:tcPr>
            <w:tcW w:w="5757" w:type="dxa"/>
          </w:tcPr>
          <w:p w14:paraId="0C80BD9A" w14:textId="7274D0B8" w:rsidR="00824F06" w:rsidRPr="00955A21" w:rsidRDefault="00824F06" w:rsidP="00955A21">
            <w:pPr>
              <w:spacing w:after="160" w:line="259" w:lineRule="auto"/>
              <w:rPr>
                <w:b/>
                <w:lang w:val="it-IT"/>
              </w:rPr>
            </w:pPr>
            <w:r w:rsidRPr="2B4292F5">
              <w:rPr>
                <w:b/>
                <w:lang w:val="it-IT"/>
              </w:rPr>
              <w:t xml:space="preserve">Aboitic stress , allows the plants to tolerate and quickly overcome the stress, preserving yield under Cold, Heat, drought, wounding </w:t>
            </w:r>
          </w:p>
          <w:p w14:paraId="0E10423D" w14:textId="77777777" w:rsidR="00824F06" w:rsidRDefault="00824F06" w:rsidP="00955A21"/>
        </w:tc>
        <w:tc>
          <w:tcPr>
            <w:tcW w:w="992" w:type="dxa"/>
          </w:tcPr>
          <w:p w14:paraId="20C9DC21" w14:textId="3B88DD73" w:rsidR="00824F06" w:rsidRDefault="00824F06" w:rsidP="00955A21">
            <w:r>
              <w:t>Brazil</w:t>
            </w:r>
          </w:p>
        </w:tc>
        <w:tc>
          <w:tcPr>
            <w:tcW w:w="1843" w:type="dxa"/>
          </w:tcPr>
          <w:p w14:paraId="7B0E99C7" w14:textId="5641959F" w:rsidR="00824F06" w:rsidRDefault="00824F06" w:rsidP="00955A21">
            <w:r w:rsidRPr="2B4292F5">
              <w:rPr>
                <w:lang w:val="it-IT"/>
              </w:rPr>
              <w:t>Soybean</w:t>
            </w:r>
            <w:r w:rsidR="00D84B50">
              <w:rPr>
                <w:lang w:val="it-IT"/>
              </w:rPr>
              <w:t>, Corn</w:t>
            </w:r>
            <w:r w:rsidR="00F85B74">
              <w:rPr>
                <w:lang w:val="it-IT"/>
              </w:rPr>
              <w:t>, Cotton</w:t>
            </w:r>
          </w:p>
        </w:tc>
      </w:tr>
      <w:tr w:rsidR="00824F06" w14:paraId="7C09141F" w14:textId="77777777" w:rsidTr="007F6B2B">
        <w:tc>
          <w:tcPr>
            <w:tcW w:w="1723" w:type="dxa"/>
          </w:tcPr>
          <w:p w14:paraId="552F6595" w14:textId="677F3CC0" w:rsidR="00824F06" w:rsidRDefault="00824F06" w:rsidP="00955A21">
            <w:r w:rsidRPr="00955A21">
              <w:rPr>
                <w:lang w:val="de-CH"/>
              </w:rPr>
              <w:t>Equibr</w:t>
            </w:r>
            <w:r w:rsidR="00F22C80">
              <w:rPr>
                <w:lang w:val="de-CH"/>
              </w:rPr>
              <w:t>e</w:t>
            </w:r>
          </w:p>
        </w:tc>
        <w:tc>
          <w:tcPr>
            <w:tcW w:w="1309" w:type="dxa"/>
          </w:tcPr>
          <w:p w14:paraId="772032EE" w14:textId="675D4693" w:rsidR="00824F06" w:rsidRPr="2B4292F5" w:rsidRDefault="00824F06" w:rsidP="00955A2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Nutrient Booster</w:t>
            </w:r>
          </w:p>
        </w:tc>
        <w:tc>
          <w:tcPr>
            <w:tcW w:w="5757" w:type="dxa"/>
          </w:tcPr>
          <w:p w14:paraId="1658E9E9" w14:textId="0FC0EBBC" w:rsidR="00824F06" w:rsidRDefault="00824F06" w:rsidP="00955A21">
            <w:pPr>
              <w:spacing w:after="160" w:line="259" w:lineRule="auto"/>
            </w:pPr>
            <w:r w:rsidRPr="2B4292F5">
              <w:rPr>
                <w:b/>
                <w:lang w:val="it-IT"/>
              </w:rPr>
              <w:t xml:space="preserve">Increases the efficiency of plants nutrient use. </w:t>
            </w:r>
          </w:p>
        </w:tc>
        <w:tc>
          <w:tcPr>
            <w:tcW w:w="992" w:type="dxa"/>
          </w:tcPr>
          <w:p w14:paraId="6C124EE2" w14:textId="24709F70" w:rsidR="00824F06" w:rsidRDefault="00824F06" w:rsidP="00955A21">
            <w:r>
              <w:t>Brazil</w:t>
            </w:r>
          </w:p>
        </w:tc>
        <w:tc>
          <w:tcPr>
            <w:tcW w:w="1843" w:type="dxa"/>
          </w:tcPr>
          <w:p w14:paraId="156919A2" w14:textId="4772D716" w:rsidR="00824F06" w:rsidRDefault="00824F06" w:rsidP="00955A21">
            <w:r w:rsidRPr="2B4292F5">
              <w:rPr>
                <w:lang w:val="it-IT"/>
              </w:rPr>
              <w:t>Soybean</w:t>
            </w:r>
            <w:r w:rsidR="00E92E0F">
              <w:rPr>
                <w:lang w:val="it-IT"/>
              </w:rPr>
              <w:t>, Corn</w:t>
            </w:r>
          </w:p>
        </w:tc>
      </w:tr>
      <w:tr w:rsidR="00824F06" w14:paraId="17FAB4ED" w14:textId="77777777" w:rsidTr="007F6B2B">
        <w:tc>
          <w:tcPr>
            <w:tcW w:w="1723" w:type="dxa"/>
          </w:tcPr>
          <w:p w14:paraId="01739E77" w14:textId="0089447D" w:rsidR="00824F06" w:rsidRPr="00955A21" w:rsidRDefault="00824F06" w:rsidP="00824F06">
            <w:pPr>
              <w:rPr>
                <w:lang w:val="de-CH"/>
              </w:rPr>
            </w:pPr>
            <w:r>
              <w:rPr>
                <w:lang w:val="de-CH"/>
              </w:rPr>
              <w:t>YieldOn</w:t>
            </w:r>
          </w:p>
        </w:tc>
        <w:tc>
          <w:tcPr>
            <w:tcW w:w="1309" w:type="dxa"/>
          </w:tcPr>
          <w:p w14:paraId="0F644C0C" w14:textId="56E90851" w:rsidR="00824F06" w:rsidRDefault="00824F06" w:rsidP="00824F0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Yield Booster</w:t>
            </w:r>
          </w:p>
        </w:tc>
        <w:tc>
          <w:tcPr>
            <w:tcW w:w="5757" w:type="dxa"/>
          </w:tcPr>
          <w:p w14:paraId="4B92F8E5" w14:textId="44F100D7" w:rsidR="00824F06" w:rsidRPr="2B4292F5" w:rsidRDefault="00824F06" w:rsidP="00824F06">
            <w:pPr>
              <w:rPr>
                <w:b/>
                <w:lang w:val="it-IT"/>
              </w:rPr>
            </w:pPr>
            <w:r w:rsidRPr="2B4292F5">
              <w:rPr>
                <w:b/>
                <w:lang w:val="it-IT"/>
              </w:rPr>
              <w:t>guarantees maximum productivity</w:t>
            </w:r>
          </w:p>
        </w:tc>
        <w:tc>
          <w:tcPr>
            <w:tcW w:w="992" w:type="dxa"/>
          </w:tcPr>
          <w:p w14:paraId="606355D6" w14:textId="7F7D39E0" w:rsidR="00824F06" w:rsidRDefault="00824F06" w:rsidP="00824F06">
            <w:r>
              <w:t>Brazil</w:t>
            </w:r>
          </w:p>
        </w:tc>
        <w:tc>
          <w:tcPr>
            <w:tcW w:w="1843" w:type="dxa"/>
          </w:tcPr>
          <w:p w14:paraId="372FFB08" w14:textId="29B28847" w:rsidR="00824F06" w:rsidRDefault="00F85B74" w:rsidP="00824F06">
            <w:r w:rsidRPr="00184DCC">
              <w:rPr>
                <w:lang w:val="it-IT"/>
              </w:rPr>
              <w:t>Soybean, corn, cotton</w:t>
            </w:r>
          </w:p>
          <w:p w14:paraId="5DE0E694" w14:textId="6805CDE1" w:rsidR="00824F06" w:rsidRPr="2B4292F5" w:rsidRDefault="00824F06" w:rsidP="00824F06">
            <w:pPr>
              <w:rPr>
                <w:lang w:val="it-IT"/>
              </w:rPr>
            </w:pPr>
          </w:p>
        </w:tc>
      </w:tr>
    </w:tbl>
    <w:p w14:paraId="5E015FAA" w14:textId="77777777" w:rsidR="007F6B2B" w:rsidRDefault="007F6B2B" w:rsidP="00955A21"/>
    <w:p w14:paraId="1820B084" w14:textId="75BFE428" w:rsidR="00955A21" w:rsidRDefault="00955A21" w:rsidP="00955A21">
      <w:r>
        <w:t>For India</w:t>
      </w:r>
    </w:p>
    <w:tbl>
      <w:tblPr>
        <w:tblStyle w:val="TableGrid"/>
        <w:tblW w:w="11666" w:type="dxa"/>
        <w:tblInd w:w="-1323" w:type="dxa"/>
        <w:tblLook w:val="04A0" w:firstRow="1" w:lastRow="0" w:firstColumn="1" w:lastColumn="0" w:noHBand="0" w:noVBand="1"/>
      </w:tblPr>
      <w:tblGrid>
        <w:gridCol w:w="1380"/>
        <w:gridCol w:w="1181"/>
        <w:gridCol w:w="5420"/>
        <w:gridCol w:w="1275"/>
        <w:gridCol w:w="2410"/>
      </w:tblGrid>
      <w:tr w:rsidR="00824F06" w14:paraId="1A6D9A69" w14:textId="77777777" w:rsidTr="007F6B2B">
        <w:tc>
          <w:tcPr>
            <w:tcW w:w="0" w:type="auto"/>
          </w:tcPr>
          <w:p w14:paraId="0C49A6A7" w14:textId="77777777" w:rsidR="00824F06" w:rsidRDefault="00824F06">
            <w:r>
              <w:t>Product Name</w:t>
            </w:r>
          </w:p>
        </w:tc>
        <w:tc>
          <w:tcPr>
            <w:tcW w:w="0" w:type="auto"/>
          </w:tcPr>
          <w:p w14:paraId="2DE855BB" w14:textId="28FE060E" w:rsidR="00824F06" w:rsidRPr="2B4292F5" w:rsidRDefault="00824F06">
            <w:pPr>
              <w:rPr>
                <w:lang w:val="it-IT"/>
              </w:rPr>
            </w:pPr>
            <w:r>
              <w:rPr>
                <w:lang w:val="it-IT"/>
              </w:rPr>
              <w:t>Hack Name</w:t>
            </w:r>
          </w:p>
        </w:tc>
        <w:tc>
          <w:tcPr>
            <w:tcW w:w="5420" w:type="dxa"/>
          </w:tcPr>
          <w:p w14:paraId="008B14E3" w14:textId="6C2DA38D" w:rsidR="00824F06" w:rsidRDefault="00824F06">
            <w:r w:rsidRPr="2B4292F5">
              <w:rPr>
                <w:lang w:val="it-IT"/>
              </w:rPr>
              <w:t xml:space="preserve">Product Description </w:t>
            </w:r>
          </w:p>
        </w:tc>
        <w:tc>
          <w:tcPr>
            <w:tcW w:w="1275" w:type="dxa"/>
          </w:tcPr>
          <w:p w14:paraId="72ACEF20" w14:textId="77777777" w:rsidR="00824F06" w:rsidRDefault="00824F06">
            <w:r w:rsidRPr="2B4292F5">
              <w:rPr>
                <w:lang w:val="it-IT"/>
              </w:rPr>
              <w:t xml:space="preserve">Region  </w:t>
            </w:r>
          </w:p>
        </w:tc>
        <w:tc>
          <w:tcPr>
            <w:tcW w:w="2410" w:type="dxa"/>
          </w:tcPr>
          <w:p w14:paraId="6F5E9456" w14:textId="77777777" w:rsidR="00824F06" w:rsidRDefault="00824F06">
            <w:r w:rsidRPr="2B4292F5">
              <w:rPr>
                <w:lang w:val="it-IT"/>
              </w:rPr>
              <w:t>Type of crop</w:t>
            </w:r>
          </w:p>
        </w:tc>
      </w:tr>
      <w:tr w:rsidR="00824F06" w14:paraId="4F1AAA69" w14:textId="77777777" w:rsidTr="007F6B2B">
        <w:trPr>
          <w:trHeight w:val="1137"/>
        </w:trPr>
        <w:tc>
          <w:tcPr>
            <w:tcW w:w="0" w:type="auto"/>
          </w:tcPr>
          <w:p w14:paraId="15B18DBE" w14:textId="6F8C0E10" w:rsidR="00824F06" w:rsidRPr="00955A21" w:rsidRDefault="00824F06" w:rsidP="00955A21">
            <w:pPr>
              <w:spacing w:after="160" w:line="259" w:lineRule="auto"/>
              <w:rPr>
                <w:lang w:val="it-IT"/>
              </w:rPr>
            </w:pPr>
            <w:commentRangeStart w:id="0"/>
            <w:r w:rsidRPr="2B4292F5">
              <w:rPr>
                <w:lang w:val="it-IT"/>
              </w:rPr>
              <w:t>Megafol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79C968A9" w14:textId="39A54E17" w:rsidR="00824F06" w:rsidRDefault="00824F06"/>
        </w:tc>
        <w:tc>
          <w:tcPr>
            <w:tcW w:w="0" w:type="auto"/>
          </w:tcPr>
          <w:p w14:paraId="2766619C" w14:textId="4F08D456" w:rsidR="00824F06" w:rsidRPr="2B4292F5" w:rsidRDefault="00824F06" w:rsidP="000C3BF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Stress Buster</w:t>
            </w:r>
          </w:p>
        </w:tc>
        <w:tc>
          <w:tcPr>
            <w:tcW w:w="5420" w:type="dxa"/>
          </w:tcPr>
          <w:p w14:paraId="33AAC7D1" w14:textId="362E4052" w:rsidR="00824F06" w:rsidRPr="00955A21" w:rsidRDefault="00824F06" w:rsidP="000C3BF4">
            <w:pPr>
              <w:spacing w:after="160" w:line="259" w:lineRule="auto"/>
              <w:rPr>
                <w:b/>
                <w:lang w:val="it-IT"/>
              </w:rPr>
            </w:pPr>
            <w:r w:rsidRPr="2B4292F5">
              <w:rPr>
                <w:b/>
                <w:lang w:val="it-IT"/>
              </w:rPr>
              <w:t xml:space="preserve">Aboitic stress , allows the plants to tolerate and quickly overcome the stress, preserving yield under Cold, Heat, drought, wounding </w:t>
            </w:r>
          </w:p>
          <w:p w14:paraId="10807770" w14:textId="77777777" w:rsidR="00824F06" w:rsidRPr="000C3BF4" w:rsidRDefault="00824F06">
            <w:pPr>
              <w:rPr>
                <w:lang w:val="it-IT"/>
              </w:rPr>
            </w:pPr>
          </w:p>
        </w:tc>
        <w:tc>
          <w:tcPr>
            <w:tcW w:w="1275" w:type="dxa"/>
          </w:tcPr>
          <w:p w14:paraId="2B72CEC4" w14:textId="78CD94F5" w:rsidR="00824F06" w:rsidRDefault="00824F06">
            <w:r>
              <w:t>India</w:t>
            </w:r>
          </w:p>
        </w:tc>
        <w:tc>
          <w:tcPr>
            <w:tcW w:w="2410" w:type="dxa"/>
          </w:tcPr>
          <w:p w14:paraId="6E730F31" w14:textId="2D22B429" w:rsidR="00824F06" w:rsidRDefault="00824F06" w:rsidP="2F4B45EE">
            <w:r w:rsidRPr="2B4292F5">
              <w:rPr>
                <w:lang w:val="it-IT"/>
              </w:rPr>
              <w:t xml:space="preserve">Rice, </w:t>
            </w:r>
            <w:commentRangeStart w:id="1"/>
            <w:r w:rsidRPr="2B4292F5">
              <w:rPr>
                <w:lang w:val="it-IT"/>
              </w:rPr>
              <w:t>Wheat &amp; Cotton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824F06" w14:paraId="7C28F0A0" w14:textId="77777777" w:rsidTr="007F6B2B">
        <w:tc>
          <w:tcPr>
            <w:tcW w:w="0" w:type="auto"/>
          </w:tcPr>
          <w:p w14:paraId="4D084F4B" w14:textId="35B51A07" w:rsidR="00824F06" w:rsidRDefault="00824F06">
            <w:pPr>
              <w:rPr>
                <w:lang w:val="it-IT"/>
              </w:rPr>
            </w:pPr>
            <w:r w:rsidRPr="2B4292F5">
              <w:rPr>
                <w:lang w:val="it-IT"/>
              </w:rPr>
              <w:t>YieldOn</w:t>
            </w:r>
          </w:p>
        </w:tc>
        <w:tc>
          <w:tcPr>
            <w:tcW w:w="0" w:type="auto"/>
          </w:tcPr>
          <w:p w14:paraId="1B2EE36E" w14:textId="2D8BDDB4" w:rsidR="00824F06" w:rsidRPr="2B4292F5" w:rsidRDefault="00824F06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Yield Booster</w:t>
            </w:r>
          </w:p>
        </w:tc>
        <w:tc>
          <w:tcPr>
            <w:tcW w:w="5420" w:type="dxa"/>
          </w:tcPr>
          <w:p w14:paraId="52D6BF38" w14:textId="281A7CB5" w:rsidR="00824F06" w:rsidRDefault="00824F06">
            <w:pPr>
              <w:spacing w:after="160" w:line="259" w:lineRule="auto"/>
            </w:pPr>
            <w:r w:rsidRPr="2B4292F5">
              <w:rPr>
                <w:b/>
                <w:lang w:val="it-IT"/>
              </w:rPr>
              <w:t>guarantees maximum productivity</w:t>
            </w:r>
          </w:p>
        </w:tc>
        <w:tc>
          <w:tcPr>
            <w:tcW w:w="1275" w:type="dxa"/>
          </w:tcPr>
          <w:p w14:paraId="1372B26B" w14:textId="1E2D388A" w:rsidR="00824F06" w:rsidRDefault="00824F06">
            <w:r>
              <w:t>India</w:t>
            </w:r>
          </w:p>
        </w:tc>
        <w:tc>
          <w:tcPr>
            <w:tcW w:w="2410" w:type="dxa"/>
          </w:tcPr>
          <w:p w14:paraId="72C4E179" w14:textId="6C294DD3" w:rsidR="00824F06" w:rsidRDefault="00155888" w:rsidP="2F4B45EE">
            <w:r>
              <w:rPr>
                <w:lang w:val="it-IT"/>
              </w:rPr>
              <w:t xml:space="preserve">Rice, </w:t>
            </w:r>
            <w:r w:rsidR="00824F06" w:rsidRPr="2B4292F5">
              <w:rPr>
                <w:lang w:val="it-IT"/>
              </w:rPr>
              <w:t>Wheat &amp; Cotton</w:t>
            </w:r>
          </w:p>
          <w:p w14:paraId="32337C01" w14:textId="68AFD3B4" w:rsidR="00824F06" w:rsidRDefault="00824F06"/>
        </w:tc>
      </w:tr>
    </w:tbl>
    <w:p w14:paraId="17BEDEBF" w14:textId="77777777" w:rsidR="00955A21" w:rsidRDefault="00955A21" w:rsidP="00955A21"/>
    <w:p w14:paraId="4B0274C3" w14:textId="77777777" w:rsidR="00955A21" w:rsidRDefault="00955A21" w:rsidP="00955A21"/>
    <w:p w14:paraId="2ED22EE0" w14:textId="77777777" w:rsidR="00955A21" w:rsidRDefault="00955A21" w:rsidP="00955A21"/>
    <w:p w14:paraId="1BBF48FA" w14:textId="77777777" w:rsidR="00955A21" w:rsidRDefault="00955A21" w:rsidP="00955A21"/>
    <w:p w14:paraId="2A5D62D5" w14:textId="77777777" w:rsidR="00955A21" w:rsidRDefault="00955A21" w:rsidP="00955A21"/>
    <w:p w14:paraId="6E8E23B1" w14:textId="77777777" w:rsidR="00955A21" w:rsidRDefault="00955A21" w:rsidP="00955A21"/>
    <w:p w14:paraId="2D9474DB" w14:textId="77777777" w:rsidR="00955A21" w:rsidRDefault="00955A21" w:rsidP="00955A21"/>
    <w:p w14:paraId="31E6669D" w14:textId="77777777" w:rsidR="00955A21" w:rsidRDefault="00955A21" w:rsidP="00955A21"/>
    <w:p w14:paraId="3F4F33BF" w14:textId="77777777" w:rsidR="00955A21" w:rsidRDefault="00955A21" w:rsidP="00955A21"/>
    <w:p w14:paraId="5904CF17" w14:textId="77777777" w:rsidR="002D50B2" w:rsidRDefault="002D50B2" w:rsidP="00955A21"/>
    <w:p w14:paraId="409353CC" w14:textId="77777777" w:rsidR="002D50B2" w:rsidRDefault="002D50B2" w:rsidP="00955A21"/>
    <w:p w14:paraId="1D6BC833" w14:textId="51FCF83D" w:rsidR="00955A21" w:rsidRDefault="002D50B2" w:rsidP="00955A21">
      <w:r w:rsidRPr="2B4292F5">
        <w:rPr>
          <w:lang w:val="it-IT"/>
        </w:rPr>
        <w:t>Algorithms</w:t>
      </w:r>
    </w:p>
    <w:p w14:paraId="43BE1245" w14:textId="77777777" w:rsidR="002D50B2" w:rsidRDefault="002D50B2" w:rsidP="00955A21"/>
    <w:p w14:paraId="2CFBB647" w14:textId="28A71231" w:rsidR="00AE5A4D" w:rsidRPr="00AE5A4D" w:rsidRDefault="00AE5A4D" w:rsidP="00955A21">
      <w:pPr>
        <w:rPr>
          <w:b/>
          <w:u w:val="single"/>
          <w:lang w:val="it-IT"/>
        </w:rPr>
      </w:pPr>
      <w:r w:rsidRPr="00AE5A4D">
        <w:rPr>
          <w:b/>
          <w:bCs/>
          <w:u w:val="single"/>
        </w:rPr>
        <w:t xml:space="preserve">Scope </w:t>
      </w:r>
      <w:proofErr w:type="spellStart"/>
      <w:r w:rsidRPr="00AE5A4D">
        <w:rPr>
          <w:b/>
          <w:bCs/>
          <w:u w:val="single"/>
        </w:rPr>
        <w:t>Megafol</w:t>
      </w:r>
      <w:proofErr w:type="spellEnd"/>
      <w:r w:rsidRPr="00AE5A4D">
        <w:rPr>
          <w:b/>
          <w:bCs/>
          <w:u w:val="single"/>
        </w:rPr>
        <w:t xml:space="preserve">: </w:t>
      </w:r>
    </w:p>
    <w:p w14:paraId="24F7FE3F" w14:textId="5A80FAAA" w:rsidR="002D50B2" w:rsidRPr="002D50B2" w:rsidRDefault="00785E62" w:rsidP="002D50B2">
      <w:pPr>
        <w:rPr>
          <w:b/>
          <w:bCs/>
        </w:rPr>
      </w:pPr>
      <w:r>
        <w:rPr>
          <w:b/>
          <w:bCs/>
        </w:rPr>
        <w:t xml:space="preserve">1.Day time </w:t>
      </w:r>
      <w:r w:rsidR="002D50B2" w:rsidRPr="002D50B2">
        <w:rPr>
          <w:b/>
          <w:bCs/>
        </w:rPr>
        <w:t>heat stress risk (algorithm based on maximum temperatures)</w:t>
      </w:r>
    </w:p>
    <w:p w14:paraId="58E18423" w14:textId="58EBB05B" w:rsidR="002D50B2" w:rsidRPr="002D50B2" w:rsidRDefault="002D50B2" w:rsidP="002D50B2">
      <w:r w:rsidRPr="002D50B2">
        <w:t xml:space="preserve">Each crop has specific cardinal temperatures that define limits of growth and development. </w:t>
      </w:r>
    </w:p>
    <w:p w14:paraId="5E9716F8" w14:textId="77777777" w:rsidR="002D50B2" w:rsidRPr="002D50B2" w:rsidRDefault="002D50B2" w:rsidP="002D50B2">
      <w:pPr>
        <w:rPr>
          <w:lang w:val="it-IT"/>
        </w:rPr>
      </w:pPr>
      <w:r w:rsidRPr="2B4292F5">
        <w:rPr>
          <w:lang w:val="it-IT"/>
        </w:rPr>
        <w:t>The scale will be from 0 to 9, zero means no stress, and 9 is the maximum diurnal heat stress</w:t>
      </w:r>
    </w:p>
    <w:p w14:paraId="65590348" w14:textId="77777777" w:rsidR="002D50B2" w:rsidRPr="002D50B2" w:rsidRDefault="002D50B2" w:rsidP="002D50B2">
      <w:r w:rsidRPr="002D50B2">
        <w:rPr>
          <w:b/>
          <w:bCs/>
        </w:rPr>
        <w:t>Equation</w:t>
      </w: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2D50B2" w:rsidRPr="002D50B2" w14:paraId="4275309C" w14:textId="77777777" w:rsidTr="002D50B2">
        <w:trPr>
          <w:trHeight w:val="1879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FBD2C" w14:textId="77777777" w:rsidR="002D50B2" w:rsidRPr="002D50B2" w:rsidRDefault="002D50B2" w:rsidP="002D50B2">
            <w:pPr>
              <w:rPr>
                <w:lang w:val="it-IT"/>
              </w:rPr>
            </w:pPr>
            <w:r w:rsidRPr="2B4292F5">
              <w:rPr>
                <w:lang w:val="it-IT"/>
              </w:rPr>
              <w:t>Diurnal heat stress = 0 for (TMAX =&lt; TMaxOptimum)</w:t>
            </w:r>
          </w:p>
          <w:p w14:paraId="2259688E" w14:textId="77777777" w:rsidR="002D50B2" w:rsidRDefault="002D50B2" w:rsidP="002D50B2">
            <w:pPr>
              <w:rPr>
                <w:lang w:val="it-IT"/>
              </w:rPr>
            </w:pPr>
            <w:r w:rsidRPr="2B4292F5">
              <w:rPr>
                <w:lang w:val="it-IT"/>
              </w:rPr>
              <w:t xml:space="preserve">Diurnal heat stress = 9 * [(TMAX - TMaxOptimum) / (TMaxLimit - TMaxOptimum)] for (TMaxOptimum &lt; TMAX </w:t>
            </w:r>
          </w:p>
          <w:p w14:paraId="7C68F68E" w14:textId="387CAF2F" w:rsidR="002D50B2" w:rsidRPr="002D50B2" w:rsidRDefault="002D50B2" w:rsidP="002D50B2">
            <w:pPr>
              <w:rPr>
                <w:lang w:val="it-IT"/>
              </w:rPr>
            </w:pPr>
            <w:r w:rsidRPr="2B4292F5">
              <w:rPr>
                <w:lang w:val="it-IT"/>
              </w:rPr>
              <w:t>&lt; TMaxLimit)</w:t>
            </w:r>
          </w:p>
          <w:p w14:paraId="61C7A0EB" w14:textId="77777777" w:rsidR="002D50B2" w:rsidRPr="002D50B2" w:rsidRDefault="002D50B2" w:rsidP="002D50B2">
            <w:pPr>
              <w:rPr>
                <w:lang w:val="it-IT"/>
              </w:rPr>
            </w:pPr>
            <w:r w:rsidRPr="2B4292F5">
              <w:rPr>
                <w:lang w:val="it-IT"/>
              </w:rPr>
              <w:t>Diurnal heat stress = 9 for (TMAX =&gt; TmaxLimit)</w:t>
            </w:r>
          </w:p>
        </w:tc>
      </w:tr>
    </w:tbl>
    <w:p w14:paraId="24D6B753" w14:textId="77777777" w:rsidR="002D50B2" w:rsidRPr="002D50B2" w:rsidRDefault="002D50B2" w:rsidP="002D50B2">
      <w:pPr>
        <w:rPr>
          <w:lang w:val="it-IT"/>
        </w:rPr>
      </w:pPr>
      <w:r w:rsidRPr="2B4292F5">
        <w:rPr>
          <w:lang w:val="it-IT"/>
        </w:rPr>
        <w:t>Where,</w:t>
      </w:r>
    </w:p>
    <w:p w14:paraId="5C43BF25" w14:textId="388C8C8F" w:rsidR="002D50B2" w:rsidRPr="002D50B2" w:rsidRDefault="002D50B2" w:rsidP="002D50B2">
      <w:r w:rsidRPr="002D50B2">
        <w:t xml:space="preserve">TMAX = daily maximum air temperature (ºC) </w:t>
      </w:r>
    </w:p>
    <w:p w14:paraId="2E08E009" w14:textId="02F929B6" w:rsidR="002D50B2" w:rsidRPr="002D50B2" w:rsidRDefault="002D50B2" w:rsidP="002D50B2">
      <w:proofErr w:type="spellStart"/>
      <w:r w:rsidRPr="002D50B2">
        <w:t>TMaxOptimum</w:t>
      </w:r>
      <w:proofErr w:type="spellEnd"/>
      <w:r w:rsidRPr="002D50B2">
        <w:t xml:space="preserve"> is defined as the maximum temperature for optimum growth</w:t>
      </w:r>
    </w:p>
    <w:p w14:paraId="25877AD5" w14:textId="77777777" w:rsidR="002D50B2" w:rsidRPr="002D50B2" w:rsidRDefault="002D50B2" w:rsidP="002D50B2">
      <w:proofErr w:type="spellStart"/>
      <w:r w:rsidRPr="002D50B2">
        <w:t>TmaxLimit</w:t>
      </w:r>
      <w:proofErr w:type="spellEnd"/>
      <w:r w:rsidRPr="002D50B2">
        <w:t xml:space="preserve"> is defined as the temperature when the crop does not grow anymore (zero growth)</w:t>
      </w:r>
    </w:p>
    <w:p w14:paraId="598014BE" w14:textId="77777777" w:rsidR="002D50B2" w:rsidRPr="002D50B2" w:rsidRDefault="002D50B2" w:rsidP="002D50B2">
      <w:r w:rsidRPr="002D50B2">
        <w:t> 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118"/>
        <w:gridCol w:w="3686"/>
      </w:tblGrid>
      <w:tr w:rsidR="005836E0" w:rsidRPr="002D50B2" w14:paraId="4EA3C75C" w14:textId="77777777" w:rsidTr="005836E0">
        <w:trPr>
          <w:trHeight w:val="696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8B549" w14:textId="77777777" w:rsidR="005836E0" w:rsidRPr="002D50B2" w:rsidRDefault="005836E0" w:rsidP="002D50B2">
            <w:r w:rsidRPr="002D50B2">
              <w:rPr>
                <w:b/>
                <w:bCs/>
              </w:rPr>
              <w:t>Crop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F7973" w14:textId="7492AF5D" w:rsidR="005836E0" w:rsidRPr="002D50B2" w:rsidRDefault="005836E0" w:rsidP="002D50B2">
            <w:proofErr w:type="spellStart"/>
            <w:r w:rsidRPr="002D50B2">
              <w:t>TMaxOptimum</w:t>
            </w:r>
            <w:proofErr w:type="spellEnd"/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231900" w14:textId="195CC8B4" w:rsidR="005836E0" w:rsidRPr="002D50B2" w:rsidRDefault="005836E0" w:rsidP="002D50B2">
            <w:proofErr w:type="spellStart"/>
            <w:r w:rsidRPr="002D50B2">
              <w:t>TmaxLimit</w:t>
            </w:r>
            <w:proofErr w:type="spellEnd"/>
          </w:p>
        </w:tc>
      </w:tr>
      <w:tr w:rsidR="005836E0" w:rsidRPr="002D50B2" w14:paraId="3F302F2C" w14:textId="77777777" w:rsidTr="005836E0">
        <w:tc>
          <w:tcPr>
            <w:tcW w:w="1980" w:type="dxa"/>
            <w:hideMark/>
          </w:tcPr>
          <w:p w14:paraId="7C23E677" w14:textId="6817DDDE" w:rsidR="005836E0" w:rsidRPr="002D50B2" w:rsidRDefault="005836E0" w:rsidP="002D50B2">
            <w:r>
              <w:t>Soyabean</w:t>
            </w:r>
          </w:p>
        </w:tc>
        <w:tc>
          <w:tcPr>
            <w:tcW w:w="3118" w:type="dxa"/>
            <w:hideMark/>
          </w:tcPr>
          <w:p w14:paraId="084D5F77" w14:textId="34DFA649" w:rsidR="005836E0" w:rsidRPr="002D50B2" w:rsidRDefault="00797AA1" w:rsidP="002D50B2">
            <w:r>
              <w:t>32</w:t>
            </w:r>
          </w:p>
        </w:tc>
        <w:tc>
          <w:tcPr>
            <w:tcW w:w="3686" w:type="dxa"/>
            <w:hideMark/>
          </w:tcPr>
          <w:p w14:paraId="1B541201" w14:textId="71E02143" w:rsidR="005836E0" w:rsidRPr="002D50B2" w:rsidRDefault="00797AA1" w:rsidP="002D50B2">
            <w:r>
              <w:t>45</w:t>
            </w:r>
          </w:p>
        </w:tc>
      </w:tr>
      <w:tr w:rsidR="005836E0" w:rsidRPr="002D50B2" w14:paraId="1963D86B" w14:textId="77777777" w:rsidTr="00797AA1">
        <w:tc>
          <w:tcPr>
            <w:tcW w:w="1980" w:type="dxa"/>
            <w:hideMark/>
          </w:tcPr>
          <w:p w14:paraId="368E7278" w14:textId="45CFB08A" w:rsidR="005836E0" w:rsidRPr="002D50B2" w:rsidRDefault="00797AA1" w:rsidP="002D50B2">
            <w:r>
              <w:t>Corn</w:t>
            </w:r>
          </w:p>
        </w:tc>
        <w:tc>
          <w:tcPr>
            <w:tcW w:w="3118" w:type="dxa"/>
          </w:tcPr>
          <w:p w14:paraId="11CA2403" w14:textId="09549902" w:rsidR="005836E0" w:rsidRPr="002D50B2" w:rsidRDefault="00875444" w:rsidP="002D50B2">
            <w:r>
              <w:t>33</w:t>
            </w:r>
          </w:p>
        </w:tc>
        <w:tc>
          <w:tcPr>
            <w:tcW w:w="3686" w:type="dxa"/>
          </w:tcPr>
          <w:p w14:paraId="12D44655" w14:textId="4C541BE1" w:rsidR="005836E0" w:rsidRPr="002D50B2" w:rsidRDefault="00875444" w:rsidP="002D50B2">
            <w:r>
              <w:t>44</w:t>
            </w:r>
          </w:p>
        </w:tc>
      </w:tr>
      <w:tr w:rsidR="00797AA1" w:rsidRPr="002D50B2" w14:paraId="5F11F9ED" w14:textId="77777777" w:rsidTr="00797AA1">
        <w:tc>
          <w:tcPr>
            <w:tcW w:w="1980" w:type="dxa"/>
          </w:tcPr>
          <w:p w14:paraId="3ADB7931" w14:textId="3412B487" w:rsidR="00797AA1" w:rsidRDefault="006D08AC" w:rsidP="002D50B2">
            <w:r>
              <w:t>Cotton</w:t>
            </w:r>
          </w:p>
        </w:tc>
        <w:tc>
          <w:tcPr>
            <w:tcW w:w="3118" w:type="dxa"/>
          </w:tcPr>
          <w:p w14:paraId="10C532C8" w14:textId="51DE5B7D" w:rsidR="00797AA1" w:rsidRPr="002D50B2" w:rsidRDefault="009C31BF" w:rsidP="002D50B2">
            <w:r>
              <w:t>32</w:t>
            </w:r>
          </w:p>
        </w:tc>
        <w:tc>
          <w:tcPr>
            <w:tcW w:w="3686" w:type="dxa"/>
          </w:tcPr>
          <w:p w14:paraId="7839DE4C" w14:textId="7DC50FC9" w:rsidR="00797AA1" w:rsidRPr="002D50B2" w:rsidRDefault="009C31BF" w:rsidP="002D50B2">
            <w:r>
              <w:t>38</w:t>
            </w:r>
          </w:p>
        </w:tc>
      </w:tr>
      <w:tr w:rsidR="006D08AC" w:rsidRPr="002D50B2" w14:paraId="39AD820E" w14:textId="77777777" w:rsidTr="00797AA1">
        <w:tc>
          <w:tcPr>
            <w:tcW w:w="1980" w:type="dxa"/>
          </w:tcPr>
          <w:p w14:paraId="08C1F76E" w14:textId="64EEC2D4" w:rsidR="006D08AC" w:rsidRDefault="006D08AC" w:rsidP="002D50B2">
            <w:r>
              <w:t>Rice</w:t>
            </w:r>
          </w:p>
        </w:tc>
        <w:tc>
          <w:tcPr>
            <w:tcW w:w="3118" w:type="dxa"/>
          </w:tcPr>
          <w:p w14:paraId="143DDD41" w14:textId="72863D93" w:rsidR="006D08AC" w:rsidRPr="002D50B2" w:rsidRDefault="002D5154" w:rsidP="002D50B2">
            <w:r>
              <w:t>32</w:t>
            </w:r>
          </w:p>
        </w:tc>
        <w:tc>
          <w:tcPr>
            <w:tcW w:w="3686" w:type="dxa"/>
          </w:tcPr>
          <w:p w14:paraId="245DB31F" w14:textId="320ECACD" w:rsidR="006D08AC" w:rsidRPr="002D50B2" w:rsidRDefault="002D5154" w:rsidP="002D50B2">
            <w:r>
              <w:t>38</w:t>
            </w:r>
          </w:p>
        </w:tc>
      </w:tr>
      <w:tr w:rsidR="006D08AC" w:rsidRPr="002D50B2" w14:paraId="60574B79" w14:textId="77777777" w:rsidTr="00797AA1">
        <w:tc>
          <w:tcPr>
            <w:tcW w:w="1980" w:type="dxa"/>
          </w:tcPr>
          <w:p w14:paraId="4BAB918E" w14:textId="7C032C0B" w:rsidR="006D08AC" w:rsidRDefault="006D08AC" w:rsidP="002D50B2">
            <w:r>
              <w:t>Wheat</w:t>
            </w:r>
          </w:p>
        </w:tc>
        <w:tc>
          <w:tcPr>
            <w:tcW w:w="3118" w:type="dxa"/>
          </w:tcPr>
          <w:p w14:paraId="0FFBD3E6" w14:textId="4066FFC7" w:rsidR="006D08AC" w:rsidRPr="002D50B2" w:rsidRDefault="00F91054" w:rsidP="002D50B2">
            <w:r>
              <w:t>25</w:t>
            </w:r>
          </w:p>
        </w:tc>
        <w:tc>
          <w:tcPr>
            <w:tcW w:w="3686" w:type="dxa"/>
          </w:tcPr>
          <w:p w14:paraId="4AFCD3D4" w14:textId="27F442CA" w:rsidR="006D08AC" w:rsidRPr="002D50B2" w:rsidRDefault="00F91054" w:rsidP="002D50B2">
            <w:r>
              <w:t>32</w:t>
            </w:r>
          </w:p>
        </w:tc>
      </w:tr>
    </w:tbl>
    <w:p w14:paraId="26724AD4" w14:textId="77777777" w:rsidR="002D50B2" w:rsidRPr="002D50B2" w:rsidRDefault="002D50B2" w:rsidP="002D50B2">
      <w:r w:rsidRPr="002D50B2">
        <w:t> </w:t>
      </w:r>
    </w:p>
    <w:p w14:paraId="7E16C62A" w14:textId="02193A5D" w:rsidR="002D50B2" w:rsidRPr="002D50B2" w:rsidRDefault="002D50B2" w:rsidP="002D50B2">
      <w:r w:rsidRPr="002D50B2">
        <w:t xml:space="preserve">Diurnal heat stress </w:t>
      </w:r>
      <w:r w:rsidR="0018124F">
        <w:t xml:space="preserve">for soyabean </w:t>
      </w:r>
      <w:r w:rsidRPr="002D50B2">
        <w:t>= 9*[(TMAX - 3</w:t>
      </w:r>
      <w:r>
        <w:t>2</w:t>
      </w:r>
      <w:r w:rsidRPr="002D50B2">
        <w:t>) / (4</w:t>
      </w:r>
      <w:r>
        <w:t>5</w:t>
      </w:r>
      <w:r w:rsidRPr="002D50B2">
        <w:t>- 3</w:t>
      </w:r>
      <w:r>
        <w:t>2</w:t>
      </w:r>
      <w:r w:rsidRPr="002D50B2">
        <w:t>)]</w:t>
      </w:r>
    </w:p>
    <w:p w14:paraId="4ABD3D0E" w14:textId="77777777" w:rsidR="002D50B2" w:rsidRPr="002D50B2" w:rsidRDefault="002D50B2" w:rsidP="002D50B2">
      <w:r w:rsidRPr="002D50B2">
        <w:t> </w:t>
      </w:r>
    </w:p>
    <w:p w14:paraId="58DC2F68" w14:textId="794BCCD1" w:rsidR="002D50B2" w:rsidRPr="002D50B2" w:rsidRDefault="00785E62" w:rsidP="002D50B2">
      <w:pPr>
        <w:rPr>
          <w:b/>
          <w:bCs/>
        </w:rPr>
      </w:pPr>
      <w:r>
        <w:rPr>
          <w:b/>
          <w:bCs/>
        </w:rPr>
        <w:t>2.</w:t>
      </w:r>
      <w:r w:rsidR="002D50B2" w:rsidRPr="002D50B2">
        <w:rPr>
          <w:b/>
          <w:bCs/>
        </w:rPr>
        <w:t>Nighttime heat stress risk (algorithm based on minimum temperatures)</w:t>
      </w:r>
    </w:p>
    <w:p w14:paraId="12138326" w14:textId="60C17106" w:rsidR="002D50B2" w:rsidRPr="002D50B2" w:rsidRDefault="002D50B2" w:rsidP="002D50B2">
      <w:r w:rsidRPr="002D50B2">
        <w:t xml:space="preserve">Warm night temperatures during the flowering and </w:t>
      </w:r>
      <w:r w:rsidR="00BE0555">
        <w:t>other growth stages</w:t>
      </w:r>
      <w:r w:rsidRPr="002D50B2">
        <w:t xml:space="preserve"> lead to yield reductions due to a high rate of cellular respiration and accelerated phenological development.</w:t>
      </w:r>
    </w:p>
    <w:p w14:paraId="221FC1B4" w14:textId="66075E7A" w:rsidR="00785E62" w:rsidRPr="002D50B2" w:rsidRDefault="00785E62" w:rsidP="00785E62">
      <w:r w:rsidRPr="002D50B2">
        <w:t xml:space="preserve">The scale will be from 0 to 9, zero means no stress, and 9 is the maximum diurnal </w:t>
      </w:r>
      <w:r>
        <w:t>Night</w:t>
      </w:r>
      <w:r w:rsidRPr="002D50B2">
        <w:t xml:space="preserve"> stress</w:t>
      </w:r>
    </w:p>
    <w:p w14:paraId="119AFE88" w14:textId="115918F9" w:rsidR="002D50B2" w:rsidRPr="002D50B2" w:rsidRDefault="002D50B2" w:rsidP="002D50B2">
      <w:r w:rsidRPr="002D50B2">
        <w:t xml:space="preserve"> </w:t>
      </w: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2D50B2" w:rsidRPr="002D50B2" w14:paraId="0F36918E" w14:textId="77777777" w:rsidTr="00785E62">
        <w:trPr>
          <w:trHeight w:val="1843"/>
        </w:trPr>
        <w:tc>
          <w:tcPr>
            <w:tcW w:w="0" w:type="auto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5EB2C" w14:textId="77777777" w:rsidR="00BF0987" w:rsidRDefault="00BF0987" w:rsidP="0018124F">
            <w:r>
              <w:t xml:space="preserve">Nighttime heat stress = 0 for (TMIN &lt; </w:t>
            </w:r>
            <w:proofErr w:type="spellStart"/>
            <w:r>
              <w:t>TMinOptimum</w:t>
            </w:r>
            <w:proofErr w:type="spellEnd"/>
            <w:r>
              <w:t>).</w:t>
            </w:r>
          </w:p>
          <w:p w14:paraId="10040580" w14:textId="77777777" w:rsidR="00BF0987" w:rsidRDefault="00BF0987" w:rsidP="0018124F">
            <w:r>
              <w:t xml:space="preserve">Nighttime heat stress = 9*[(TMIN - </w:t>
            </w:r>
            <w:proofErr w:type="spellStart"/>
            <w:r>
              <w:t>TMinOptimum</w:t>
            </w:r>
            <w:proofErr w:type="spellEnd"/>
            <w:r>
              <w:t>) / (</w:t>
            </w:r>
            <w:proofErr w:type="spellStart"/>
            <w:r>
              <w:t>TMinLimit</w:t>
            </w:r>
            <w:proofErr w:type="spellEnd"/>
            <w:r>
              <w:t xml:space="preserve"> - </w:t>
            </w:r>
            <w:proofErr w:type="spellStart"/>
            <w:r>
              <w:t>TMinOptimum</w:t>
            </w:r>
            <w:proofErr w:type="spellEnd"/>
            <w:r>
              <w:t>)] for (</w:t>
            </w:r>
            <w:proofErr w:type="spellStart"/>
            <w:r>
              <w:t>TMinOptimum</w:t>
            </w:r>
            <w:proofErr w:type="spellEnd"/>
            <w:r>
              <w:t xml:space="preserve"> ≤ TMIN &lt; </w:t>
            </w:r>
            <w:proofErr w:type="spellStart"/>
            <w:r>
              <w:t>TMinLimit</w:t>
            </w:r>
            <w:proofErr w:type="spellEnd"/>
            <w:r>
              <w:t>).</w:t>
            </w:r>
          </w:p>
          <w:p w14:paraId="78A99F9C" w14:textId="77777777" w:rsidR="00BF0987" w:rsidRDefault="00BF0987" w:rsidP="0018124F">
            <w:r>
              <w:t xml:space="preserve">Nighttime heat stress = 9 for (TMIN ≥ </w:t>
            </w:r>
            <w:proofErr w:type="spellStart"/>
            <w:r>
              <w:t>TMinLimit</w:t>
            </w:r>
            <w:proofErr w:type="spellEnd"/>
            <w:r>
              <w:t>).</w:t>
            </w:r>
          </w:p>
          <w:p w14:paraId="7236C829" w14:textId="77777777" w:rsidR="00BF0987" w:rsidRDefault="00BF0987" w:rsidP="0018124F">
            <w:proofErr w:type="gramStart"/>
            <w:r>
              <w:t>Where</w:t>
            </w:r>
            <w:proofErr w:type="gramEnd"/>
            <w:r>
              <w:t>,</w:t>
            </w:r>
          </w:p>
          <w:p w14:paraId="1B744928" w14:textId="77777777" w:rsidR="00BF0987" w:rsidRDefault="00BF0987" w:rsidP="0018124F">
            <w:r>
              <w:t>TMIN = daily minimum air temperature (ºC) (Variable obtained from the WTH file).</w:t>
            </w:r>
          </w:p>
          <w:p w14:paraId="19953573" w14:textId="77777777" w:rsidR="00BF0987" w:rsidRDefault="00BF0987" w:rsidP="0018124F">
            <w:proofErr w:type="spellStart"/>
            <w:r>
              <w:t>TMinOptimum</w:t>
            </w:r>
            <w:proofErr w:type="spellEnd"/>
            <w:r>
              <w:t xml:space="preserve"> is defined as the maximum daily minimum temperature for optimum growth.</w:t>
            </w:r>
          </w:p>
          <w:p w14:paraId="184A6231" w14:textId="71488ADA" w:rsidR="0018124F" w:rsidRDefault="00BF0987" w:rsidP="0018124F">
            <w:proofErr w:type="spellStart"/>
            <w:r>
              <w:t>TMinLimit</w:t>
            </w:r>
            <w:proofErr w:type="spellEnd"/>
            <w:r>
              <w:t xml:space="preserve"> is the minimum temperature at which the crop is significantly affected by night heat stress.</w:t>
            </w:r>
          </w:p>
          <w:tbl>
            <w:tblPr>
              <w:tblpPr w:leftFromText="180" w:rightFromText="180" w:vertAnchor="text" w:horzAnchor="margin" w:tblpY="347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3118"/>
              <w:gridCol w:w="3686"/>
            </w:tblGrid>
            <w:tr w:rsidR="00BF0987" w:rsidRPr="002D50B2" w14:paraId="73687829" w14:textId="77777777" w:rsidTr="00BF0987">
              <w:trPr>
                <w:trHeight w:val="696"/>
              </w:trPr>
              <w:tc>
                <w:tcPr>
                  <w:tcW w:w="1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C0CBC4" w14:textId="77777777" w:rsidR="00BF0987" w:rsidRPr="002D50B2" w:rsidRDefault="00BF0987" w:rsidP="00BF0987">
                  <w:r w:rsidRPr="002D50B2">
                    <w:rPr>
                      <w:b/>
                      <w:bCs/>
                    </w:rPr>
                    <w:t>Crop</w:t>
                  </w:r>
                </w:p>
              </w:tc>
              <w:tc>
                <w:tcPr>
                  <w:tcW w:w="311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55F2CC" w14:textId="77777777" w:rsidR="00BF0987" w:rsidRPr="002D50B2" w:rsidRDefault="00BF0987" w:rsidP="00BF0987">
                  <w:proofErr w:type="spellStart"/>
                  <w:r w:rsidRPr="002D50B2">
                    <w:t>TM</w:t>
                  </w:r>
                  <w:r>
                    <w:t>in</w:t>
                  </w:r>
                  <w:r w:rsidRPr="002D50B2">
                    <w:t>Optimum</w:t>
                  </w:r>
                  <w:proofErr w:type="spellEnd"/>
                </w:p>
              </w:tc>
              <w:tc>
                <w:tcPr>
                  <w:tcW w:w="36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5058B9" w14:textId="074A96C9" w:rsidR="00BF0987" w:rsidRPr="002D50B2" w:rsidRDefault="00BF0987" w:rsidP="00BF0987">
                  <w:proofErr w:type="spellStart"/>
                  <w:r w:rsidRPr="002D50B2">
                    <w:t>Tm</w:t>
                  </w:r>
                  <w:r>
                    <w:t>in</w:t>
                  </w:r>
                  <w:r w:rsidR="00D90E85">
                    <w:t>Limit</w:t>
                  </w:r>
                  <w:proofErr w:type="spellEnd"/>
                </w:p>
              </w:tc>
            </w:tr>
            <w:tr w:rsidR="00BF0987" w:rsidRPr="002D50B2" w14:paraId="46587A4A" w14:textId="77777777" w:rsidTr="00BF0987">
              <w:tc>
                <w:tcPr>
                  <w:tcW w:w="1980" w:type="dxa"/>
                  <w:hideMark/>
                </w:tcPr>
                <w:p w14:paraId="09D6BDA0" w14:textId="77777777" w:rsidR="00BF0987" w:rsidRPr="002D50B2" w:rsidRDefault="00BF0987" w:rsidP="00BF0987">
                  <w:r>
                    <w:t>Soyabean</w:t>
                  </w:r>
                </w:p>
              </w:tc>
              <w:tc>
                <w:tcPr>
                  <w:tcW w:w="3118" w:type="dxa"/>
                </w:tcPr>
                <w:p w14:paraId="0E355900" w14:textId="07B4E1B2" w:rsidR="00BF0987" w:rsidRPr="002D50B2" w:rsidRDefault="00D90E85" w:rsidP="00BF0987">
                  <w:r>
                    <w:t>22</w:t>
                  </w:r>
                </w:p>
              </w:tc>
              <w:tc>
                <w:tcPr>
                  <w:tcW w:w="3686" w:type="dxa"/>
                </w:tcPr>
                <w:p w14:paraId="2FA41F7B" w14:textId="00BA36AD" w:rsidR="00BF0987" w:rsidRPr="002D50B2" w:rsidRDefault="00D90E85" w:rsidP="00BF0987">
                  <w:r>
                    <w:t>28</w:t>
                  </w:r>
                </w:p>
              </w:tc>
            </w:tr>
            <w:tr w:rsidR="00BF0987" w:rsidRPr="002D50B2" w14:paraId="7DFFA239" w14:textId="77777777" w:rsidTr="00BF0987">
              <w:tc>
                <w:tcPr>
                  <w:tcW w:w="1980" w:type="dxa"/>
                  <w:hideMark/>
                </w:tcPr>
                <w:p w14:paraId="4B584319" w14:textId="77777777" w:rsidR="00BF0987" w:rsidRPr="002D50B2" w:rsidRDefault="00BF0987" w:rsidP="00BF0987">
                  <w:r>
                    <w:t>Corn</w:t>
                  </w:r>
                </w:p>
              </w:tc>
              <w:tc>
                <w:tcPr>
                  <w:tcW w:w="3118" w:type="dxa"/>
                </w:tcPr>
                <w:p w14:paraId="1412E43C" w14:textId="79C97DB6" w:rsidR="00BF0987" w:rsidRPr="002D50B2" w:rsidRDefault="00A25717" w:rsidP="00BF0987">
                  <w:r>
                    <w:t xml:space="preserve"> 2</w:t>
                  </w:r>
                  <w:r w:rsidR="00D90E85">
                    <w:t>2</w:t>
                  </w:r>
                </w:p>
              </w:tc>
              <w:tc>
                <w:tcPr>
                  <w:tcW w:w="3686" w:type="dxa"/>
                </w:tcPr>
                <w:p w14:paraId="33CA9695" w14:textId="084D73A4" w:rsidR="00BF0987" w:rsidRPr="002D50B2" w:rsidRDefault="00D90E85" w:rsidP="00BF0987">
                  <w:r>
                    <w:t>28</w:t>
                  </w:r>
                </w:p>
              </w:tc>
            </w:tr>
            <w:tr w:rsidR="00BF0987" w:rsidRPr="002D50B2" w14:paraId="39931E33" w14:textId="77777777" w:rsidTr="00BF0987">
              <w:tc>
                <w:tcPr>
                  <w:tcW w:w="1980" w:type="dxa"/>
                </w:tcPr>
                <w:p w14:paraId="52FF6B94" w14:textId="77777777" w:rsidR="00BF0987" w:rsidRDefault="00BF0987" w:rsidP="00BF0987">
                  <w:r>
                    <w:t>Cotton</w:t>
                  </w:r>
                </w:p>
              </w:tc>
              <w:tc>
                <w:tcPr>
                  <w:tcW w:w="3118" w:type="dxa"/>
                </w:tcPr>
                <w:p w14:paraId="2BCEE4CF" w14:textId="72E3C0E8" w:rsidR="00BF0987" w:rsidRPr="002D50B2" w:rsidRDefault="007B1860" w:rsidP="00BF0987">
                  <w:r>
                    <w:t>20</w:t>
                  </w:r>
                </w:p>
              </w:tc>
              <w:tc>
                <w:tcPr>
                  <w:tcW w:w="3686" w:type="dxa"/>
                </w:tcPr>
                <w:p w14:paraId="3B2C9D16" w14:textId="1EE6A92C" w:rsidR="00BF0987" w:rsidRPr="002D50B2" w:rsidRDefault="007B1860" w:rsidP="00BF0987">
                  <w:r>
                    <w:t>25</w:t>
                  </w:r>
                </w:p>
              </w:tc>
            </w:tr>
            <w:tr w:rsidR="00BF0987" w:rsidRPr="002D50B2" w14:paraId="56FA79AD" w14:textId="77777777" w:rsidTr="00BF0987">
              <w:tc>
                <w:tcPr>
                  <w:tcW w:w="1980" w:type="dxa"/>
                </w:tcPr>
                <w:p w14:paraId="5BFA4FC2" w14:textId="77777777" w:rsidR="00BF0987" w:rsidRDefault="00BF0987" w:rsidP="00BF0987">
                  <w:r>
                    <w:t>Rice</w:t>
                  </w:r>
                </w:p>
              </w:tc>
              <w:tc>
                <w:tcPr>
                  <w:tcW w:w="3118" w:type="dxa"/>
                </w:tcPr>
                <w:p w14:paraId="2CD2BF63" w14:textId="2C70F761" w:rsidR="00BF0987" w:rsidRPr="002D50B2" w:rsidRDefault="007B1860" w:rsidP="00BF0987">
                  <w:r>
                    <w:t>22</w:t>
                  </w:r>
                </w:p>
              </w:tc>
              <w:tc>
                <w:tcPr>
                  <w:tcW w:w="3686" w:type="dxa"/>
                </w:tcPr>
                <w:p w14:paraId="2C0500BF" w14:textId="747B6104" w:rsidR="00BF0987" w:rsidRPr="002D50B2" w:rsidRDefault="007B1860" w:rsidP="00BF0987">
                  <w:r>
                    <w:t>28</w:t>
                  </w:r>
                </w:p>
              </w:tc>
            </w:tr>
            <w:tr w:rsidR="00BF0987" w:rsidRPr="002D50B2" w14:paraId="459CA943" w14:textId="77777777" w:rsidTr="00BF0987">
              <w:tc>
                <w:tcPr>
                  <w:tcW w:w="1980" w:type="dxa"/>
                </w:tcPr>
                <w:p w14:paraId="621AB6F7" w14:textId="77777777" w:rsidR="00BF0987" w:rsidRDefault="00BF0987" w:rsidP="00BF0987">
                  <w:r>
                    <w:t>Wheat</w:t>
                  </w:r>
                </w:p>
              </w:tc>
              <w:tc>
                <w:tcPr>
                  <w:tcW w:w="3118" w:type="dxa"/>
                </w:tcPr>
                <w:p w14:paraId="35EA08C2" w14:textId="1599FB48" w:rsidR="00BF0987" w:rsidRPr="002D50B2" w:rsidRDefault="007B1860" w:rsidP="00BF0987">
                  <w:r>
                    <w:t>15</w:t>
                  </w:r>
                </w:p>
              </w:tc>
              <w:tc>
                <w:tcPr>
                  <w:tcW w:w="3686" w:type="dxa"/>
                </w:tcPr>
                <w:p w14:paraId="6E5ECAF2" w14:textId="5ED8764F" w:rsidR="00BF0987" w:rsidRPr="002D50B2" w:rsidRDefault="007B1860" w:rsidP="00BF0987">
                  <w:r>
                    <w:t>20</w:t>
                  </w:r>
                </w:p>
              </w:tc>
            </w:tr>
          </w:tbl>
          <w:p w14:paraId="7595CF17" w14:textId="653455B9" w:rsidR="002D50B2" w:rsidRPr="002D50B2" w:rsidRDefault="002D50B2" w:rsidP="002D50B2"/>
        </w:tc>
      </w:tr>
      <w:tr w:rsidR="00785E62" w:rsidRPr="002D50B2" w14:paraId="3DC35E4B" w14:textId="77777777" w:rsidTr="002D50B2">
        <w:trPr>
          <w:trHeight w:val="229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3EAA" w14:textId="77777777" w:rsidR="00785E62" w:rsidRDefault="00785E62" w:rsidP="002D50B2"/>
          <w:p w14:paraId="686EDC80" w14:textId="77777777" w:rsidR="00BF0987" w:rsidRPr="002D50B2" w:rsidRDefault="00BF0987" w:rsidP="00BF0987"/>
          <w:p w14:paraId="000DFD09" w14:textId="3B0588A9" w:rsidR="00BF0987" w:rsidRPr="002D50B2" w:rsidRDefault="00BF0987" w:rsidP="00BF0987">
            <w:r w:rsidRPr="002D50B2">
              <w:t xml:space="preserve">Diurnal </w:t>
            </w:r>
            <w:r>
              <w:t>Night</w:t>
            </w:r>
            <w:r w:rsidRPr="002D50B2">
              <w:t xml:space="preserve"> stress </w:t>
            </w:r>
            <w:r>
              <w:t xml:space="preserve">for soyabean </w:t>
            </w:r>
            <w:r w:rsidRPr="002D50B2">
              <w:t>= 9*[(TMAX - 3</w:t>
            </w:r>
            <w:r>
              <w:t>2</w:t>
            </w:r>
            <w:r w:rsidRPr="002D50B2">
              <w:t>) / (4</w:t>
            </w:r>
            <w:r>
              <w:t>5</w:t>
            </w:r>
            <w:r w:rsidRPr="002D50B2">
              <w:t>- 3</w:t>
            </w:r>
            <w:r>
              <w:t>2</w:t>
            </w:r>
            <w:r w:rsidRPr="002D50B2">
              <w:t>)]</w:t>
            </w:r>
          </w:p>
          <w:p w14:paraId="78560115" w14:textId="77777777" w:rsidR="00BF0987" w:rsidRPr="002D50B2" w:rsidRDefault="00BF0987" w:rsidP="00BF0987"/>
          <w:p w14:paraId="16747040" w14:textId="77777777" w:rsidR="00BF0987" w:rsidRPr="002D50B2" w:rsidRDefault="00BF0987" w:rsidP="00BF0987">
            <w:pPr>
              <w:numPr>
                <w:ilvl w:val="0"/>
                <w:numId w:val="5"/>
              </w:numPr>
            </w:pPr>
            <w:r w:rsidRPr="002D50B2">
              <w:t xml:space="preserve">If the “Nighttime heat stress” is &gt;9, then use 9. </w:t>
            </w:r>
          </w:p>
          <w:p w14:paraId="78B575B4" w14:textId="77777777" w:rsidR="00BF0987" w:rsidRDefault="00BF0987" w:rsidP="002D50B2"/>
          <w:p w14:paraId="6F0EBB42" w14:textId="77777777" w:rsidR="00BF0987" w:rsidRDefault="00BF0987" w:rsidP="002D50B2"/>
          <w:p w14:paraId="4EF8E704" w14:textId="77777777" w:rsidR="00BF0987" w:rsidRPr="002D50B2" w:rsidRDefault="00BF0987" w:rsidP="002D50B2"/>
        </w:tc>
      </w:tr>
    </w:tbl>
    <w:p w14:paraId="37F1369B" w14:textId="77777777" w:rsidR="006D08AC" w:rsidRDefault="006D08AC" w:rsidP="002D50B2"/>
    <w:p w14:paraId="1CEE72E9" w14:textId="77777777" w:rsidR="006D08AC" w:rsidRPr="002D50B2" w:rsidRDefault="006D08AC" w:rsidP="002D50B2"/>
    <w:p w14:paraId="42695FB5" w14:textId="6BE036E4" w:rsidR="00BF0987" w:rsidRDefault="002D50B2" w:rsidP="00BF0987">
      <w:r w:rsidRPr="002D50B2">
        <w:t>  </w:t>
      </w:r>
    </w:p>
    <w:p w14:paraId="387DA4E4" w14:textId="77777777" w:rsidR="00BF0987" w:rsidRDefault="00BF0987" w:rsidP="002D50B2"/>
    <w:p w14:paraId="6E7B6A91" w14:textId="77777777" w:rsidR="00BF0987" w:rsidRDefault="00BF0987" w:rsidP="002D50B2"/>
    <w:p w14:paraId="0E73EDCD" w14:textId="77777777" w:rsidR="00BF0987" w:rsidRDefault="00BF0987" w:rsidP="002D50B2"/>
    <w:p w14:paraId="2FF0B7C4" w14:textId="77777777" w:rsidR="00BF0987" w:rsidRDefault="00BF0987" w:rsidP="002D50B2"/>
    <w:p w14:paraId="21634244" w14:textId="77777777" w:rsidR="00BF0987" w:rsidRDefault="00BF0987" w:rsidP="002D50B2"/>
    <w:p w14:paraId="063D9932" w14:textId="40C6B039" w:rsidR="002D50B2" w:rsidRPr="002D50B2" w:rsidRDefault="002D50B2" w:rsidP="002D50B2">
      <w:r w:rsidRPr="002D50B2">
        <w:t> </w:t>
      </w:r>
    </w:p>
    <w:p w14:paraId="042AB75C" w14:textId="71E75738" w:rsidR="002D50B2" w:rsidRPr="002D50B2" w:rsidRDefault="00785E62" w:rsidP="002D50B2">
      <w:pPr>
        <w:rPr>
          <w:b/>
          <w:bCs/>
        </w:rPr>
      </w:pPr>
      <w:r>
        <w:rPr>
          <w:b/>
          <w:bCs/>
        </w:rPr>
        <w:t>3.</w:t>
      </w:r>
      <w:r w:rsidR="002D50B2" w:rsidRPr="002D50B2">
        <w:rPr>
          <w:b/>
          <w:bCs/>
        </w:rPr>
        <w:t xml:space="preserve">Frost stress (algorithm based on minimum temperatures) </w:t>
      </w:r>
    </w:p>
    <w:p w14:paraId="75C8EDA1" w14:textId="3123C2F5" w:rsidR="002D50B2" w:rsidRPr="002D50B2" w:rsidRDefault="002D50B2" w:rsidP="002D50B2">
      <w:r w:rsidRPr="002D50B2">
        <w:t xml:space="preserve">Freezing temperatures prior to maturity can result in yield losses. A killing freeze occurs when temperatures dip to zero degrees Celsius for four hours or 2.2 degrees Celsius for minutes. A killing freeze can still happen with temperatures above zero degrees </w:t>
      </w:r>
      <w:proofErr w:type="spellStart"/>
      <w:r w:rsidRPr="002D50B2">
        <w:t>Celcius</w:t>
      </w:r>
      <w:proofErr w:type="spellEnd"/>
      <w:r w:rsidRPr="002D50B2">
        <w:t>, especially in low and unprotected areas when there’s no wind.</w:t>
      </w:r>
    </w:p>
    <w:p w14:paraId="385135F2" w14:textId="77777777" w:rsidR="002D50B2" w:rsidRPr="002D50B2" w:rsidRDefault="002D50B2" w:rsidP="002D50B2">
      <w:r w:rsidRPr="002D50B2">
        <w:t xml:space="preserve">Calculate frost stress when TMIN is &lt; = 4 ºC. If TMIN is more than 4 ºC, then there is no frost, frost is zero. </w:t>
      </w: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2D50B2" w:rsidRPr="002D50B2" w14:paraId="275CDF08" w14:textId="77777777" w:rsidTr="002D50B2">
        <w:trPr>
          <w:trHeight w:val="1879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F5384" w14:textId="77777777" w:rsidR="002D50B2" w:rsidRPr="002D50B2" w:rsidRDefault="002D50B2" w:rsidP="002D50B2">
            <w:r w:rsidRPr="002D50B2">
              <w:t xml:space="preserve">Frost stress = 0 for (TMIN &gt;= </w:t>
            </w:r>
            <w:proofErr w:type="spellStart"/>
            <w:r w:rsidRPr="002D50B2">
              <w:t>TMinNoFrost</w:t>
            </w:r>
            <w:proofErr w:type="spellEnd"/>
            <w:r w:rsidRPr="002D50B2">
              <w:t>)</w:t>
            </w:r>
          </w:p>
          <w:p w14:paraId="7B83B72E" w14:textId="77777777" w:rsidR="002D50B2" w:rsidRPr="002D50B2" w:rsidRDefault="002D50B2" w:rsidP="002D50B2">
            <w:r w:rsidRPr="002D50B2">
              <w:t>Frost stress = 9*[</w:t>
            </w:r>
            <w:proofErr w:type="gramStart"/>
            <w:r w:rsidRPr="002D50B2">
              <w:t>ABS(</w:t>
            </w:r>
            <w:proofErr w:type="gramEnd"/>
            <w:r w:rsidRPr="002D50B2">
              <w:t xml:space="preserve">TMIN - </w:t>
            </w:r>
            <w:proofErr w:type="spellStart"/>
            <w:r w:rsidRPr="002D50B2">
              <w:t>TMinNoFrost</w:t>
            </w:r>
            <w:proofErr w:type="spellEnd"/>
            <w:r w:rsidRPr="002D50B2">
              <w:t>) / ABS(</w:t>
            </w:r>
            <w:proofErr w:type="spellStart"/>
            <w:r w:rsidRPr="002D50B2">
              <w:t>TminFrost</w:t>
            </w:r>
            <w:proofErr w:type="spellEnd"/>
            <w:r w:rsidRPr="002D50B2">
              <w:t xml:space="preserve"> - </w:t>
            </w:r>
            <w:proofErr w:type="spellStart"/>
            <w:r w:rsidRPr="002D50B2">
              <w:t>TMinNoFrost</w:t>
            </w:r>
            <w:proofErr w:type="spellEnd"/>
            <w:r w:rsidRPr="002D50B2">
              <w:t xml:space="preserve">)] for (TMIN &lt; </w:t>
            </w:r>
            <w:proofErr w:type="spellStart"/>
            <w:r w:rsidRPr="002D50B2">
              <w:t>TMinNoFrost</w:t>
            </w:r>
            <w:proofErr w:type="spellEnd"/>
            <w:r w:rsidRPr="002D50B2">
              <w:t>)</w:t>
            </w:r>
          </w:p>
          <w:p w14:paraId="42F242E3" w14:textId="77777777" w:rsidR="002D50B2" w:rsidRDefault="002D50B2" w:rsidP="002D50B2">
            <w:r w:rsidRPr="002D50B2">
              <w:t xml:space="preserve">Frost stress = 9 for (TMIN =&lt; </w:t>
            </w:r>
            <w:proofErr w:type="spellStart"/>
            <w:r w:rsidRPr="002D50B2">
              <w:t>TMinFrost</w:t>
            </w:r>
            <w:proofErr w:type="spellEnd"/>
            <w:r w:rsidRPr="002D50B2">
              <w:t>)</w:t>
            </w:r>
          </w:p>
          <w:tbl>
            <w:tblPr>
              <w:tblpPr w:leftFromText="180" w:rightFromText="180" w:vertAnchor="text" w:horzAnchor="margin" w:tblpY="51"/>
              <w:tblOverlap w:val="never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3118"/>
              <w:gridCol w:w="3686"/>
            </w:tblGrid>
            <w:tr w:rsidR="007255B4" w:rsidRPr="002D50B2" w14:paraId="669F2BB3" w14:textId="77777777" w:rsidTr="007255B4">
              <w:trPr>
                <w:trHeight w:val="696"/>
              </w:trPr>
              <w:tc>
                <w:tcPr>
                  <w:tcW w:w="1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697CBE" w14:textId="77777777" w:rsidR="007255B4" w:rsidRPr="002D50B2" w:rsidRDefault="007255B4" w:rsidP="007255B4">
                  <w:r w:rsidRPr="002D50B2">
                    <w:rPr>
                      <w:b/>
                      <w:bCs/>
                    </w:rPr>
                    <w:t>Crop</w:t>
                  </w:r>
                </w:p>
              </w:tc>
              <w:tc>
                <w:tcPr>
                  <w:tcW w:w="311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E33846" w14:textId="5BA59179" w:rsidR="007255B4" w:rsidRPr="002D50B2" w:rsidRDefault="00BF0987" w:rsidP="007255B4">
                  <w:proofErr w:type="spellStart"/>
                  <w:r w:rsidRPr="002D50B2">
                    <w:t>TMinNoFrost</w:t>
                  </w:r>
                  <w:proofErr w:type="spellEnd"/>
                </w:p>
              </w:tc>
              <w:tc>
                <w:tcPr>
                  <w:tcW w:w="36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F2B88F" w14:textId="16E1554D" w:rsidR="007255B4" w:rsidRPr="002D50B2" w:rsidRDefault="00BF0987" w:rsidP="007255B4">
                  <w:proofErr w:type="spellStart"/>
                  <w:r w:rsidRPr="002D50B2">
                    <w:t>TminFrost</w:t>
                  </w:r>
                  <w:proofErr w:type="spellEnd"/>
                </w:p>
              </w:tc>
            </w:tr>
            <w:tr w:rsidR="007255B4" w:rsidRPr="002D50B2" w14:paraId="5A2D4C48" w14:textId="77777777" w:rsidTr="007255B4">
              <w:tc>
                <w:tcPr>
                  <w:tcW w:w="1980" w:type="dxa"/>
                  <w:hideMark/>
                </w:tcPr>
                <w:p w14:paraId="035C657F" w14:textId="77777777" w:rsidR="007255B4" w:rsidRPr="002D50B2" w:rsidRDefault="007255B4" w:rsidP="007255B4">
                  <w:r>
                    <w:t>Soyabean</w:t>
                  </w:r>
                </w:p>
              </w:tc>
              <w:tc>
                <w:tcPr>
                  <w:tcW w:w="3118" w:type="dxa"/>
                  <w:hideMark/>
                </w:tcPr>
                <w:p w14:paraId="0AAE6918" w14:textId="1DB84458" w:rsidR="007255B4" w:rsidRPr="002D50B2" w:rsidRDefault="0083093F" w:rsidP="007255B4">
                  <w:r>
                    <w:t>4</w:t>
                  </w:r>
                </w:p>
              </w:tc>
              <w:tc>
                <w:tcPr>
                  <w:tcW w:w="3686" w:type="dxa"/>
                  <w:hideMark/>
                </w:tcPr>
                <w:p w14:paraId="60027AC9" w14:textId="634D1986" w:rsidR="007255B4" w:rsidRPr="002D50B2" w:rsidRDefault="0083093F" w:rsidP="007255B4">
                  <w:r>
                    <w:t>-3</w:t>
                  </w:r>
                </w:p>
              </w:tc>
            </w:tr>
            <w:tr w:rsidR="007255B4" w:rsidRPr="002D50B2" w14:paraId="5FDCEC51" w14:textId="77777777" w:rsidTr="007255B4">
              <w:tc>
                <w:tcPr>
                  <w:tcW w:w="1980" w:type="dxa"/>
                  <w:hideMark/>
                </w:tcPr>
                <w:p w14:paraId="16D44924" w14:textId="77777777" w:rsidR="007255B4" w:rsidRPr="002D50B2" w:rsidRDefault="007255B4" w:rsidP="007255B4">
                  <w:r>
                    <w:t>Corn</w:t>
                  </w:r>
                </w:p>
              </w:tc>
              <w:tc>
                <w:tcPr>
                  <w:tcW w:w="3118" w:type="dxa"/>
                </w:tcPr>
                <w:p w14:paraId="69069B87" w14:textId="0F2325C2" w:rsidR="007255B4" w:rsidRPr="002D50B2" w:rsidRDefault="009D6945" w:rsidP="007255B4">
                  <w:r>
                    <w:t>4</w:t>
                  </w:r>
                </w:p>
              </w:tc>
              <w:tc>
                <w:tcPr>
                  <w:tcW w:w="3686" w:type="dxa"/>
                </w:tcPr>
                <w:p w14:paraId="3D8985C0" w14:textId="1C935FAB" w:rsidR="007255B4" w:rsidRPr="002D50B2" w:rsidRDefault="009D6945" w:rsidP="007255B4">
                  <w:r>
                    <w:t>-3</w:t>
                  </w:r>
                </w:p>
              </w:tc>
            </w:tr>
            <w:tr w:rsidR="007255B4" w:rsidRPr="002D50B2" w14:paraId="551186F1" w14:textId="77777777" w:rsidTr="007255B4">
              <w:tc>
                <w:tcPr>
                  <w:tcW w:w="1980" w:type="dxa"/>
                </w:tcPr>
                <w:p w14:paraId="3962C9E6" w14:textId="77777777" w:rsidR="007255B4" w:rsidRDefault="007255B4" w:rsidP="007255B4">
                  <w:r>
                    <w:t>Cotton</w:t>
                  </w:r>
                </w:p>
              </w:tc>
              <w:tc>
                <w:tcPr>
                  <w:tcW w:w="3118" w:type="dxa"/>
                </w:tcPr>
                <w:p w14:paraId="1DE85AAB" w14:textId="5CC9E7E7" w:rsidR="007255B4" w:rsidRPr="002D50B2" w:rsidRDefault="009D6945" w:rsidP="007255B4">
                  <w:r>
                    <w:t>4</w:t>
                  </w:r>
                </w:p>
              </w:tc>
              <w:tc>
                <w:tcPr>
                  <w:tcW w:w="3686" w:type="dxa"/>
                </w:tcPr>
                <w:p w14:paraId="75EB0AFD" w14:textId="4E6D8CBF" w:rsidR="007255B4" w:rsidRPr="002D50B2" w:rsidRDefault="009D6945" w:rsidP="007255B4">
                  <w:r>
                    <w:t>-3</w:t>
                  </w:r>
                </w:p>
              </w:tc>
            </w:tr>
            <w:tr w:rsidR="007255B4" w:rsidRPr="002D50B2" w14:paraId="2A65F165" w14:textId="77777777" w:rsidTr="007255B4">
              <w:tc>
                <w:tcPr>
                  <w:tcW w:w="1980" w:type="dxa"/>
                </w:tcPr>
                <w:p w14:paraId="1C72AF48" w14:textId="77777777" w:rsidR="007255B4" w:rsidRDefault="007255B4" w:rsidP="007255B4">
                  <w:r>
                    <w:t>Rice</w:t>
                  </w:r>
                </w:p>
              </w:tc>
              <w:tc>
                <w:tcPr>
                  <w:tcW w:w="3118" w:type="dxa"/>
                </w:tcPr>
                <w:p w14:paraId="76BB2DED" w14:textId="093666DA" w:rsidR="007255B4" w:rsidRPr="002D50B2" w:rsidRDefault="009D6945" w:rsidP="007255B4">
                  <w:r>
                    <w:t>NA</w:t>
                  </w:r>
                </w:p>
              </w:tc>
              <w:tc>
                <w:tcPr>
                  <w:tcW w:w="3686" w:type="dxa"/>
                </w:tcPr>
                <w:p w14:paraId="05DDD5F6" w14:textId="331BB0DE" w:rsidR="007255B4" w:rsidRPr="002D50B2" w:rsidRDefault="009D6945" w:rsidP="007255B4">
                  <w:r>
                    <w:t>NA</w:t>
                  </w:r>
                </w:p>
              </w:tc>
            </w:tr>
            <w:tr w:rsidR="007255B4" w:rsidRPr="002D50B2" w14:paraId="01179BFB" w14:textId="77777777" w:rsidTr="007255B4">
              <w:tc>
                <w:tcPr>
                  <w:tcW w:w="1980" w:type="dxa"/>
                </w:tcPr>
                <w:p w14:paraId="23EA7DEB" w14:textId="77777777" w:rsidR="007255B4" w:rsidRDefault="007255B4" w:rsidP="007255B4">
                  <w:r>
                    <w:t>Wheat</w:t>
                  </w:r>
                </w:p>
              </w:tc>
              <w:tc>
                <w:tcPr>
                  <w:tcW w:w="3118" w:type="dxa"/>
                </w:tcPr>
                <w:p w14:paraId="75ED6C1F" w14:textId="34102DF2" w:rsidR="007255B4" w:rsidRPr="002D50B2" w:rsidRDefault="009D6945" w:rsidP="007255B4">
                  <w:r>
                    <w:t>NA</w:t>
                  </w:r>
                </w:p>
              </w:tc>
              <w:tc>
                <w:tcPr>
                  <w:tcW w:w="3686" w:type="dxa"/>
                </w:tcPr>
                <w:p w14:paraId="3059D39B" w14:textId="3E7AC2C1" w:rsidR="007255B4" w:rsidRPr="002D50B2" w:rsidRDefault="009D6945" w:rsidP="007255B4">
                  <w:r>
                    <w:t xml:space="preserve">NA </w:t>
                  </w:r>
                </w:p>
              </w:tc>
            </w:tr>
          </w:tbl>
          <w:p w14:paraId="16A1956D" w14:textId="77777777" w:rsidR="007255B4" w:rsidRDefault="007255B4" w:rsidP="002D50B2"/>
          <w:p w14:paraId="071763D0" w14:textId="77777777" w:rsidR="007255B4" w:rsidRPr="002D50B2" w:rsidRDefault="007255B4" w:rsidP="002D50B2"/>
        </w:tc>
      </w:tr>
    </w:tbl>
    <w:p w14:paraId="30E4FFC9" w14:textId="77777777" w:rsidR="002D50B2" w:rsidRPr="002D50B2" w:rsidRDefault="002D50B2" w:rsidP="002D50B2">
      <w:proofErr w:type="gramStart"/>
      <w:r w:rsidRPr="002D50B2">
        <w:t>Where</w:t>
      </w:r>
      <w:proofErr w:type="gramEnd"/>
      <w:r w:rsidRPr="002D50B2">
        <w:t>,</w:t>
      </w:r>
    </w:p>
    <w:p w14:paraId="5C359F9B" w14:textId="221671F5" w:rsidR="002D50B2" w:rsidRPr="002D50B2" w:rsidRDefault="002D50B2" w:rsidP="002D50B2">
      <w:r w:rsidRPr="002D50B2">
        <w:t xml:space="preserve">TMIN= daily minimum air temperature (ºC) </w:t>
      </w:r>
    </w:p>
    <w:p w14:paraId="1038D221" w14:textId="5D9239F2" w:rsidR="002D50B2" w:rsidRPr="002D50B2" w:rsidRDefault="002D50B2" w:rsidP="002D50B2">
      <w:proofErr w:type="spellStart"/>
      <w:r w:rsidRPr="002D50B2">
        <w:t>TMinNoFrost</w:t>
      </w:r>
      <w:proofErr w:type="spellEnd"/>
      <w:r w:rsidRPr="002D50B2">
        <w:t xml:space="preserve"> = </w:t>
      </w:r>
    </w:p>
    <w:p w14:paraId="6EE20724" w14:textId="5EF79270" w:rsidR="002D50B2" w:rsidRPr="002D50B2" w:rsidRDefault="002D50B2" w:rsidP="002D50B2">
      <w:proofErr w:type="spellStart"/>
      <w:r w:rsidRPr="002D50B2">
        <w:t>TminFrost</w:t>
      </w:r>
      <w:proofErr w:type="spellEnd"/>
      <w:r w:rsidRPr="002D50B2">
        <w:t xml:space="preserve"> = </w:t>
      </w:r>
      <w:r w:rsidR="00BF0987">
        <w:t xml:space="preserve">is the minimum temperature at which </w:t>
      </w:r>
      <w:proofErr w:type="gramStart"/>
      <w:r w:rsidR="00BF0987">
        <w:t>the  crop</w:t>
      </w:r>
      <w:proofErr w:type="gramEnd"/>
      <w:r w:rsidR="00BF0987">
        <w:t xml:space="preserve"> is significantly affected by Frost stress.</w:t>
      </w:r>
    </w:p>
    <w:p w14:paraId="7038D108" w14:textId="77777777" w:rsidR="002D50B2" w:rsidRPr="002D50B2" w:rsidRDefault="002D50B2" w:rsidP="002D50B2">
      <w:r w:rsidRPr="002D50B2">
        <w:t> </w:t>
      </w:r>
    </w:p>
    <w:p w14:paraId="4EB821E8" w14:textId="77777777" w:rsidR="002D50B2" w:rsidRPr="002D50B2" w:rsidRDefault="002D50B2" w:rsidP="002D50B2">
      <w:r w:rsidRPr="002D50B2">
        <w:t>The final equation with the temperatures listed above is,</w:t>
      </w:r>
    </w:p>
    <w:p w14:paraId="08F9A0D2" w14:textId="77777777" w:rsidR="002D50B2" w:rsidRPr="002D50B2" w:rsidRDefault="002D50B2" w:rsidP="002D50B2">
      <w:r w:rsidRPr="002D50B2">
        <w:t>Frost stress = 9*[</w:t>
      </w:r>
      <w:proofErr w:type="gramStart"/>
      <w:r w:rsidRPr="002D50B2">
        <w:t>ABS(</w:t>
      </w:r>
      <w:proofErr w:type="gramEnd"/>
      <w:r w:rsidRPr="002D50B2">
        <w:t xml:space="preserve">TMIN - 4) / ABS(-3 - 4)] </w:t>
      </w:r>
    </w:p>
    <w:p w14:paraId="6B9B3C1A" w14:textId="77777777" w:rsidR="002D50B2" w:rsidRPr="002D50B2" w:rsidRDefault="002D50B2" w:rsidP="002D50B2">
      <w:r w:rsidRPr="002D50B2">
        <w:t> </w:t>
      </w:r>
    </w:p>
    <w:p w14:paraId="72D46E2E" w14:textId="051528C4" w:rsidR="29C1F283" w:rsidRDefault="29C1F283"/>
    <w:p w14:paraId="2D3ED02B" w14:textId="77777777" w:rsidR="00832160" w:rsidRDefault="00832160"/>
    <w:p w14:paraId="634F591B" w14:textId="77777777" w:rsidR="00832160" w:rsidRDefault="00832160"/>
    <w:p w14:paraId="4BFF00EC" w14:textId="77777777" w:rsidR="00473F22" w:rsidRDefault="00473F22"/>
    <w:p w14:paraId="118679E6" w14:textId="77777777" w:rsidR="00473F22" w:rsidRDefault="00473F22"/>
    <w:p w14:paraId="6CAC85E6" w14:textId="77777777" w:rsidR="00832160" w:rsidRDefault="00832160"/>
    <w:p w14:paraId="707031FC" w14:textId="77777777" w:rsidR="00832160" w:rsidRDefault="00832160"/>
    <w:p w14:paraId="3FAF05DA" w14:textId="7B9E5E46" w:rsidR="00785E62" w:rsidRDefault="00785E62" w:rsidP="00955A21">
      <w:pPr>
        <w:rPr>
          <w:b/>
        </w:rPr>
      </w:pPr>
      <w:r w:rsidRPr="302AB575">
        <w:rPr>
          <w:b/>
        </w:rPr>
        <w:t>4.</w:t>
      </w:r>
      <w:r w:rsidR="003C596F" w:rsidRPr="302AB575">
        <w:rPr>
          <w:b/>
        </w:rPr>
        <w:t>Drought risk</w:t>
      </w:r>
    </w:p>
    <w:p w14:paraId="0BD1116A" w14:textId="77777777" w:rsidR="003C596F" w:rsidRDefault="003C596F" w:rsidP="00955A21"/>
    <w:p w14:paraId="23F374F2" w14:textId="33D3AEC5" w:rsidR="00C553CA" w:rsidRDefault="00C553CA" w:rsidP="00C553CA">
      <w:pPr>
        <w:rPr>
          <w:lang w:val="it-IT"/>
        </w:rPr>
      </w:pPr>
      <w:r w:rsidRPr="384119E7">
        <w:rPr>
          <w:lang w:val="it-IT"/>
        </w:rPr>
        <w:t>A simplified drought index (DI) can be expressed as:</w:t>
      </w:r>
    </w:p>
    <w:p w14:paraId="4DDA2BA6" w14:textId="77777777" w:rsidR="00C553CA" w:rsidRDefault="00C553CA" w:rsidP="00C553CA"/>
    <w:p w14:paraId="7C744FC1" w14:textId="4A0681A6" w:rsidR="00DD6111" w:rsidRPr="007F6B2B" w:rsidRDefault="00C553CA" w:rsidP="00C553CA">
      <w:pPr>
        <w:rPr>
          <w:lang w:val="de-DE"/>
        </w:rPr>
      </w:pPr>
      <w:r w:rsidRPr="007F6B2B">
        <w:rPr>
          <w:lang w:val="de-DE"/>
        </w:rPr>
        <w:t>DI = (P - E) + SM</w:t>
      </w:r>
      <w:r w:rsidR="00DD6111" w:rsidRPr="007F6B2B">
        <w:rPr>
          <w:lang w:val="de-DE"/>
        </w:rPr>
        <w:t xml:space="preserve">  / T</w:t>
      </w:r>
    </w:p>
    <w:p w14:paraId="7D0B7747" w14:textId="77777777" w:rsidR="00C553CA" w:rsidRPr="007F6B2B" w:rsidRDefault="00C553CA" w:rsidP="00C553CA">
      <w:pPr>
        <w:rPr>
          <w:lang w:val="de-DE"/>
        </w:rPr>
      </w:pPr>
      <w:r w:rsidRPr="007F6B2B">
        <w:rPr>
          <w:lang w:val="de-DE"/>
        </w:rPr>
        <w:t>Where:</w:t>
      </w:r>
    </w:p>
    <w:p w14:paraId="3BEBD687" w14:textId="7FEE4A12" w:rsidR="00C553CA" w:rsidRDefault="00C553CA" w:rsidP="00C553CA">
      <w:r>
        <w:t xml:space="preserve">- </w:t>
      </w:r>
      <w:proofErr w:type="gramStart"/>
      <w:r>
        <w:t>( P</w:t>
      </w:r>
      <w:proofErr w:type="gramEnd"/>
      <w:r>
        <w:t xml:space="preserve"> ) = Cumulative rainfall (mm) over a specific period (e.g., growing season).</w:t>
      </w:r>
    </w:p>
    <w:p w14:paraId="177C88CC" w14:textId="796505A0" w:rsidR="00C553CA" w:rsidRDefault="00C553CA">
      <w:r>
        <w:t xml:space="preserve">- </w:t>
      </w:r>
      <w:proofErr w:type="gramStart"/>
      <w:r>
        <w:t>( E</w:t>
      </w:r>
      <w:proofErr w:type="gramEnd"/>
      <w:r>
        <w:t xml:space="preserve"> ) = Cumulative evaporation (mm) over the same period.</w:t>
      </w:r>
      <w:r w:rsidR="51578D39">
        <w:t xml:space="preserve"> (e.g., growing season).</w:t>
      </w:r>
    </w:p>
    <w:p w14:paraId="33DAE830" w14:textId="438CDEEC" w:rsidR="00C553CA" w:rsidRDefault="00C553CA" w:rsidP="00C553CA">
      <w:r>
        <w:t xml:space="preserve">- </w:t>
      </w:r>
      <w:proofErr w:type="gramStart"/>
      <w:r>
        <w:t>( SM</w:t>
      </w:r>
      <w:proofErr w:type="gramEnd"/>
      <w:r>
        <w:t>) = Soil moisture content (mm or %).</w:t>
      </w:r>
      <w:r w:rsidR="5FDA91FE">
        <w:t xml:space="preserve">  (average over the growing season)</w:t>
      </w:r>
    </w:p>
    <w:p w14:paraId="30739D12" w14:textId="7A9F253F" w:rsidR="003C596F" w:rsidRDefault="00C553CA" w:rsidP="00C553CA">
      <w:r>
        <w:t xml:space="preserve">- </w:t>
      </w:r>
      <w:proofErr w:type="gramStart"/>
      <w:r>
        <w:t>( T</w:t>
      </w:r>
      <w:proofErr w:type="gramEnd"/>
      <w:r>
        <w:t xml:space="preserve"> ) = Average temperature (°C) over the period.</w:t>
      </w:r>
      <w:r w:rsidR="3B106C5B">
        <w:t xml:space="preserve"> </w:t>
      </w:r>
    </w:p>
    <w:p w14:paraId="3C53416E" w14:textId="68EE11AC" w:rsidR="00F50452" w:rsidRDefault="00F50452" w:rsidP="0045308A">
      <w:pPr>
        <w:pStyle w:val="ListParagraph"/>
        <w:numPr>
          <w:ilvl w:val="0"/>
          <w:numId w:val="8"/>
        </w:numPr>
      </w:pPr>
      <w:r>
        <w:t>Rainfall (P):</w:t>
      </w:r>
    </w:p>
    <w:p w14:paraId="6101E829" w14:textId="5A030701" w:rsidR="00F50452" w:rsidRDefault="00F50452" w:rsidP="0045308A">
      <w:pPr>
        <w:pStyle w:val="ListParagraph"/>
        <w:numPr>
          <w:ilvl w:val="1"/>
          <w:numId w:val="8"/>
        </w:numPr>
      </w:pPr>
      <w:r>
        <w:t>Rainfall is the primary source of water for crops. Insufficient rainfall leads to drought conditions.</w:t>
      </w:r>
    </w:p>
    <w:p w14:paraId="2789A4D0" w14:textId="5303AD7C" w:rsidR="00F50452" w:rsidRDefault="00F50452" w:rsidP="0045308A">
      <w:pPr>
        <w:pStyle w:val="ListParagraph"/>
        <w:numPr>
          <w:ilvl w:val="0"/>
          <w:numId w:val="8"/>
        </w:numPr>
      </w:pPr>
      <w:r>
        <w:t>Evaporation (E):</w:t>
      </w:r>
    </w:p>
    <w:p w14:paraId="66848CD0" w14:textId="5D877E0E" w:rsidR="00F50452" w:rsidRDefault="00F50452" w:rsidP="0045308A">
      <w:pPr>
        <w:pStyle w:val="ListParagraph"/>
        <w:numPr>
          <w:ilvl w:val="1"/>
          <w:numId w:val="8"/>
        </w:numPr>
      </w:pPr>
      <w:r>
        <w:t>Evaporation represents water loss from the soil and crop surface. High evaporation rates increase water stress.</w:t>
      </w:r>
    </w:p>
    <w:p w14:paraId="061AEBD2" w14:textId="3747D329" w:rsidR="00F50452" w:rsidRDefault="00F50452" w:rsidP="0045308A">
      <w:pPr>
        <w:pStyle w:val="ListParagraph"/>
        <w:numPr>
          <w:ilvl w:val="1"/>
          <w:numId w:val="8"/>
        </w:numPr>
      </w:pPr>
      <w:r>
        <w:t>Use evapotranspiration (ET) data.</w:t>
      </w:r>
    </w:p>
    <w:p w14:paraId="51D58C1D" w14:textId="77777777" w:rsidR="00F50452" w:rsidRDefault="00F50452" w:rsidP="00F50452"/>
    <w:p w14:paraId="086D108D" w14:textId="1940CF73" w:rsidR="00F50452" w:rsidRDefault="00F50452" w:rsidP="0045308A">
      <w:pPr>
        <w:pStyle w:val="ListParagraph"/>
        <w:numPr>
          <w:ilvl w:val="0"/>
          <w:numId w:val="8"/>
        </w:numPr>
      </w:pPr>
      <w:r>
        <w:t>Soil Moisture (SM):</w:t>
      </w:r>
    </w:p>
    <w:p w14:paraId="5B20A6CC" w14:textId="7E5344F8" w:rsidR="00F50452" w:rsidRDefault="00F50452" w:rsidP="0045308A">
      <w:pPr>
        <w:pStyle w:val="ListParagraph"/>
        <w:numPr>
          <w:ilvl w:val="1"/>
          <w:numId w:val="8"/>
        </w:numPr>
      </w:pPr>
      <w:r>
        <w:t>Soil moisture indicates the available water in the root zone. Low soil moisture levels indicate drought stress.</w:t>
      </w:r>
    </w:p>
    <w:p w14:paraId="0EABB515" w14:textId="3DE2F468" w:rsidR="00F50452" w:rsidRDefault="00F50452" w:rsidP="0045308A">
      <w:pPr>
        <w:pStyle w:val="ListParagraph"/>
        <w:numPr>
          <w:ilvl w:val="1"/>
          <w:numId w:val="8"/>
        </w:numPr>
      </w:pPr>
      <w:r>
        <w:t>Measure soil moisture as volumetric water content (VWC) or as a percentage.</w:t>
      </w:r>
    </w:p>
    <w:p w14:paraId="6C4E995A" w14:textId="77777777" w:rsidR="00F50452" w:rsidRDefault="00F50452" w:rsidP="00F50452"/>
    <w:p w14:paraId="1E5E10C7" w14:textId="215BC37F" w:rsidR="00F50452" w:rsidRDefault="00F50452" w:rsidP="0045308A">
      <w:pPr>
        <w:pStyle w:val="ListParagraph"/>
        <w:numPr>
          <w:ilvl w:val="0"/>
          <w:numId w:val="8"/>
        </w:numPr>
      </w:pPr>
      <w:r>
        <w:t>Temperature (T):</w:t>
      </w:r>
    </w:p>
    <w:p w14:paraId="19B6582B" w14:textId="1345F1F4" w:rsidR="00F50452" w:rsidRDefault="00F50452" w:rsidP="0045308A">
      <w:pPr>
        <w:pStyle w:val="ListParagraph"/>
        <w:numPr>
          <w:ilvl w:val="1"/>
          <w:numId w:val="8"/>
        </w:numPr>
      </w:pPr>
      <w:r>
        <w:t>High temperatures increase evaporation and transpiration rates, exacerbating drought conditions.</w:t>
      </w:r>
    </w:p>
    <w:p w14:paraId="0361341B" w14:textId="302C4900" w:rsidR="00F50452" w:rsidRDefault="00F50452" w:rsidP="0045308A">
      <w:pPr>
        <w:pStyle w:val="ListParagraph"/>
        <w:numPr>
          <w:ilvl w:val="1"/>
          <w:numId w:val="8"/>
        </w:numPr>
      </w:pPr>
      <w:r>
        <w:t>Use average daily</w:t>
      </w:r>
    </w:p>
    <w:p w14:paraId="6FD46563" w14:textId="7881B694" w:rsidR="00F50452" w:rsidRDefault="00F50452" w:rsidP="0045308A">
      <w:pPr>
        <w:pStyle w:val="ListParagraph"/>
        <w:numPr>
          <w:ilvl w:val="0"/>
          <w:numId w:val="8"/>
        </w:numPr>
      </w:pPr>
      <w:r>
        <w:t>Interpretation of the Drought Index (DI)</w:t>
      </w:r>
    </w:p>
    <w:p w14:paraId="42427D6D" w14:textId="163E7CE3" w:rsidR="00F50452" w:rsidRDefault="00F50452" w:rsidP="0045308A">
      <w:pPr>
        <w:pStyle w:val="ListParagraph"/>
        <w:numPr>
          <w:ilvl w:val="1"/>
          <w:numId w:val="8"/>
        </w:numPr>
      </w:pPr>
      <w:r>
        <w:t xml:space="preserve">*DI &gt; 1: </w:t>
      </w:r>
      <w:r w:rsidR="006F4FFD">
        <w:t>No risk</w:t>
      </w:r>
    </w:p>
    <w:p w14:paraId="0BD29F2F" w14:textId="715CD69E" w:rsidR="00F50452" w:rsidRDefault="00F50452" w:rsidP="0045308A">
      <w:pPr>
        <w:pStyle w:val="ListParagraph"/>
        <w:numPr>
          <w:ilvl w:val="1"/>
          <w:numId w:val="8"/>
        </w:numPr>
      </w:pPr>
      <w:r>
        <w:t xml:space="preserve">*DI </w:t>
      </w:r>
      <w:r w:rsidR="006F4FFD">
        <w:t>=</w:t>
      </w:r>
      <w:r>
        <w:t xml:space="preserve"> 1:</w:t>
      </w:r>
      <w:r w:rsidR="006F4FFD">
        <w:t xml:space="preserve"> </w:t>
      </w:r>
      <w:proofErr w:type="spellStart"/>
      <w:r w:rsidR="006F4FFD">
        <w:t>Medum</w:t>
      </w:r>
      <w:proofErr w:type="spellEnd"/>
      <w:r w:rsidR="006F4FFD">
        <w:t xml:space="preserve"> risk</w:t>
      </w:r>
    </w:p>
    <w:p w14:paraId="53492B32" w14:textId="696650DE" w:rsidR="0045308A" w:rsidRDefault="0045308A" w:rsidP="0045308A">
      <w:pPr>
        <w:pStyle w:val="ListParagraph"/>
        <w:numPr>
          <w:ilvl w:val="1"/>
          <w:numId w:val="8"/>
        </w:numPr>
      </w:pPr>
      <w:r>
        <w:t xml:space="preserve"> DI </w:t>
      </w:r>
      <w:r w:rsidR="00704C27">
        <w:t>&lt;</w:t>
      </w:r>
      <w:r>
        <w:t xml:space="preserve"> 1: </w:t>
      </w:r>
      <w:proofErr w:type="spellStart"/>
      <w:r>
        <w:t>Medum</w:t>
      </w:r>
      <w:proofErr w:type="spellEnd"/>
      <w:r>
        <w:t xml:space="preserve"> risk</w:t>
      </w:r>
    </w:p>
    <w:p w14:paraId="5E87926D" w14:textId="46D0BFEF" w:rsidR="29C1F283" w:rsidRDefault="29C1F283" w:rsidP="29C1F283">
      <w:pPr>
        <w:rPr>
          <w:b/>
          <w:bCs/>
        </w:rPr>
      </w:pPr>
    </w:p>
    <w:p w14:paraId="196B28EC" w14:textId="77777777" w:rsidR="00832160" w:rsidRDefault="00832160" w:rsidP="29C1F283">
      <w:pPr>
        <w:rPr>
          <w:b/>
          <w:bCs/>
        </w:rPr>
      </w:pPr>
    </w:p>
    <w:p w14:paraId="0B3F35D0" w14:textId="77777777" w:rsidR="00832160" w:rsidRDefault="00832160" w:rsidP="29C1F283">
      <w:pPr>
        <w:rPr>
          <w:b/>
          <w:bCs/>
        </w:rPr>
      </w:pPr>
    </w:p>
    <w:p w14:paraId="08F37920" w14:textId="77777777" w:rsidR="00832160" w:rsidRDefault="00832160" w:rsidP="29C1F283">
      <w:pPr>
        <w:rPr>
          <w:b/>
          <w:bCs/>
        </w:rPr>
      </w:pPr>
    </w:p>
    <w:p w14:paraId="173241B7" w14:textId="77777777" w:rsidR="00832160" w:rsidRDefault="00832160" w:rsidP="29C1F283">
      <w:pPr>
        <w:rPr>
          <w:b/>
          <w:bCs/>
        </w:rPr>
      </w:pPr>
    </w:p>
    <w:p w14:paraId="3F6F29B2" w14:textId="3F42CF06" w:rsidR="016F341B" w:rsidRDefault="016F341B" w:rsidP="29C1F283">
      <w:pPr>
        <w:rPr>
          <w:b/>
          <w:bCs/>
          <w:u w:val="single"/>
          <w:lang w:val="it-IT"/>
        </w:rPr>
      </w:pPr>
      <w:r w:rsidRPr="29C1F283">
        <w:rPr>
          <w:b/>
          <w:bCs/>
          <w:u w:val="single"/>
        </w:rPr>
        <w:t xml:space="preserve">Scope </w:t>
      </w:r>
      <w:proofErr w:type="spellStart"/>
      <w:r w:rsidRPr="29C1F283">
        <w:rPr>
          <w:b/>
          <w:bCs/>
          <w:u w:val="single"/>
        </w:rPr>
        <w:t>YieldOn</w:t>
      </w:r>
      <w:proofErr w:type="spellEnd"/>
      <w:r w:rsidRPr="29C1F283">
        <w:rPr>
          <w:b/>
          <w:bCs/>
          <w:u w:val="single"/>
        </w:rPr>
        <w:t>:</w:t>
      </w:r>
    </w:p>
    <w:p w14:paraId="66C86DEB" w14:textId="6396B66F" w:rsidR="29C1F283" w:rsidRDefault="29C1F283" w:rsidP="29C1F283">
      <w:pPr>
        <w:rPr>
          <w:b/>
          <w:bCs/>
        </w:rPr>
      </w:pPr>
    </w:p>
    <w:p w14:paraId="7C7F7FA0" w14:textId="35BADC8C" w:rsidR="006F4FFD" w:rsidRDefault="00704C27" w:rsidP="00F50452">
      <w:pPr>
        <w:rPr>
          <w:b/>
        </w:rPr>
      </w:pPr>
      <w:r w:rsidRPr="384119E7">
        <w:rPr>
          <w:b/>
        </w:rPr>
        <w:t xml:space="preserve">5. Yield risk </w:t>
      </w:r>
    </w:p>
    <w:p w14:paraId="364DDDAF" w14:textId="77777777" w:rsidR="006A3A2F" w:rsidRDefault="006A3A2F" w:rsidP="00F50452">
      <w:pPr>
        <w:rPr>
          <w:b/>
        </w:rPr>
      </w:pPr>
    </w:p>
    <w:p w14:paraId="7D18FC2F" w14:textId="0D585C00" w:rsidR="000F375E" w:rsidRDefault="00154649" w:rsidP="00F50452">
      <w:r>
        <w:t xml:space="preserve">For Yield risk, you can </w:t>
      </w:r>
      <w:r w:rsidR="00C9292F">
        <w:t>have</w:t>
      </w:r>
      <w:r>
        <w:t xml:space="preserve"> </w:t>
      </w:r>
      <w:r w:rsidR="000F375E">
        <w:t xml:space="preserve">two </w:t>
      </w:r>
      <w:r w:rsidR="00C0427B">
        <w:t>approaches</w:t>
      </w:r>
    </w:p>
    <w:p w14:paraId="2DA2A596" w14:textId="77777777" w:rsidR="006A3A2F" w:rsidRDefault="006A3A2F" w:rsidP="00F50452"/>
    <w:p w14:paraId="1AE1C293" w14:textId="4655718C" w:rsidR="000F375E" w:rsidRDefault="000F375E" w:rsidP="000F375E">
      <w:pPr>
        <w:pStyle w:val="ListParagraph"/>
        <w:numPr>
          <w:ilvl w:val="0"/>
          <w:numId w:val="13"/>
        </w:numPr>
      </w:pPr>
      <w:r>
        <w:t>Gather the yield from the grower</w:t>
      </w:r>
      <w:r w:rsidR="008E7CE4">
        <w:t xml:space="preserve"> for past years</w:t>
      </w:r>
      <w:r>
        <w:t xml:space="preserve"> and identify </w:t>
      </w:r>
      <w:r w:rsidR="00C9292F">
        <w:t xml:space="preserve">if the field is at risk </w:t>
      </w:r>
      <w:r w:rsidR="008E7CE4">
        <w:t xml:space="preserve">and recommend the </w:t>
      </w:r>
      <w:proofErr w:type="spellStart"/>
      <w:r w:rsidR="008E7CE4">
        <w:t>biosimulate</w:t>
      </w:r>
      <w:proofErr w:type="spellEnd"/>
      <w:r w:rsidR="008E7CE4">
        <w:t xml:space="preserve"> to increase the yield.</w:t>
      </w:r>
    </w:p>
    <w:p w14:paraId="68FF7CE4" w14:textId="77777777" w:rsidR="00AC2BD8" w:rsidRDefault="00AC2BD8" w:rsidP="00AC2BD8">
      <w:pPr>
        <w:pStyle w:val="ListParagraph"/>
      </w:pPr>
    </w:p>
    <w:p w14:paraId="18AE7EBA" w14:textId="24C0CE30" w:rsidR="008E7CE4" w:rsidRDefault="00B06DA7" w:rsidP="00B06DA7">
      <w:pPr>
        <w:pStyle w:val="ListParagraph"/>
        <w:numPr>
          <w:ilvl w:val="0"/>
          <w:numId w:val="13"/>
        </w:numPr>
      </w:pPr>
      <w:r>
        <w:t xml:space="preserve">Compute the yield risk using the </w:t>
      </w:r>
      <w:r w:rsidR="006A3A2F">
        <w:t xml:space="preserve">formulae below and recommend the </w:t>
      </w:r>
      <w:proofErr w:type="spellStart"/>
      <w:r w:rsidR="006A3A2F">
        <w:t>biosimulate</w:t>
      </w:r>
      <w:proofErr w:type="spellEnd"/>
      <w:r w:rsidR="006A3A2F">
        <w:t>.</w:t>
      </w:r>
    </w:p>
    <w:p w14:paraId="781D1831" w14:textId="77777777" w:rsidR="006A3A2F" w:rsidRDefault="006A3A2F" w:rsidP="00F50452"/>
    <w:p w14:paraId="3DE0FAB6" w14:textId="33E13C95" w:rsidR="00704C27" w:rsidRDefault="00BF68A8" w:rsidP="00F50452">
      <w:r>
        <w:t>Yield risk can be calculated based on nitrogen, temperature, rainfall</w:t>
      </w:r>
      <w:r w:rsidR="00154649">
        <w:t xml:space="preserve">, and the soil's </w:t>
      </w:r>
      <w:proofErr w:type="spellStart"/>
      <w:r w:rsidR="00154649">
        <w:t>pH</w:t>
      </w:r>
      <w:r w:rsidR="000125DD">
        <w:t>.</w:t>
      </w:r>
      <w:proofErr w:type="spellEnd"/>
      <w:r w:rsidR="000125DD">
        <w:t xml:space="preserve"> </w:t>
      </w:r>
      <w:r w:rsidR="6B33C4B7">
        <w:t xml:space="preserve">The duration of the </w:t>
      </w:r>
      <w:r w:rsidR="08E60CB8">
        <w:t>growing seasons</w:t>
      </w:r>
      <w:r w:rsidR="6B33C4B7">
        <w:t xml:space="preserve"> will be different for different crops.</w:t>
      </w:r>
    </w:p>
    <w:p w14:paraId="2F55E07E" w14:textId="77777777" w:rsidR="000125DD" w:rsidRDefault="000125DD" w:rsidP="00F50452"/>
    <w:p w14:paraId="57775E8A" w14:textId="211BB290" w:rsidR="000125DD" w:rsidRDefault="000125DD" w:rsidP="00F50452">
      <w:r>
        <w:t xml:space="preserve">The simple </w:t>
      </w:r>
      <w:r w:rsidR="002B1285">
        <w:t>formula</w:t>
      </w:r>
      <w:r>
        <w:t xml:space="preserve"> is </w:t>
      </w:r>
    </w:p>
    <w:p w14:paraId="064B43B3" w14:textId="71C5DB13" w:rsidR="000125DD" w:rsidRDefault="000125DD" w:rsidP="00F50452"/>
    <w:p w14:paraId="31FAE356" w14:textId="5FB32375" w:rsidR="000125DD" w:rsidRDefault="004952B2" w:rsidP="00F50452">
      <w:r w:rsidRPr="004952B2">
        <w:t>YR=w1</w:t>
      </w:r>
      <w:proofErr w:type="gramStart"/>
      <w:r w:rsidRPr="004952B2">
        <w:rPr>
          <w:rFonts w:ascii="Cambria Math" w:hAnsi="Cambria Math" w:cs="Cambria Math"/>
        </w:rPr>
        <w:t>⋅</w:t>
      </w:r>
      <w:r w:rsidRPr="004952B2">
        <w:t>(</w:t>
      </w:r>
      <w:proofErr w:type="gramEnd"/>
      <w:r w:rsidR="2686E8F4">
        <w:t>GDD</w:t>
      </w:r>
      <w:r w:rsidRPr="004952B2">
        <w:t>−</w:t>
      </w:r>
      <w:r w:rsidR="31ED3034" w:rsidRPr="4C0DBFEE">
        <w:rPr>
          <w:rFonts w:eastAsiaTheme="minorEastAsia"/>
        </w:rPr>
        <w:t xml:space="preserve"> </w:t>
      </w:r>
      <w:proofErr w:type="spellStart"/>
      <w:r w:rsidR="31ED3034" w:rsidRPr="6DB08777">
        <w:rPr>
          <w:rFonts w:eastAsiaTheme="minorEastAsia"/>
        </w:rPr>
        <w:t>GDD</w:t>
      </w:r>
      <w:r w:rsidR="1D0D1084" w:rsidRPr="6DB08777">
        <w:rPr>
          <w:rFonts w:eastAsiaTheme="minorEastAsia"/>
        </w:rPr>
        <w:t>_</w:t>
      </w:r>
      <w:r w:rsidR="31ED3034" w:rsidRPr="6DB08777">
        <w:rPr>
          <w:rFonts w:eastAsiaTheme="minorEastAsia"/>
        </w:rPr>
        <w:t>opt</w:t>
      </w:r>
      <w:proofErr w:type="spellEnd"/>
      <w:r w:rsidRPr="4C0DBFEE">
        <w:rPr>
          <w:rFonts w:eastAsiaTheme="minorEastAsia"/>
        </w:rPr>
        <w:t>)</w:t>
      </w:r>
      <w:r w:rsidR="00E22804">
        <w:t>2</w:t>
      </w:r>
      <w:r w:rsidRPr="004952B2">
        <w:t>+w2</w:t>
      </w:r>
      <w:r w:rsidRPr="004952B2">
        <w:rPr>
          <w:rFonts w:ascii="Cambria Math" w:hAnsi="Cambria Math" w:cs="Cambria Math"/>
        </w:rPr>
        <w:t>⋅</w:t>
      </w:r>
      <w:r w:rsidRPr="004952B2">
        <w:t>(P−</w:t>
      </w:r>
      <w:proofErr w:type="spellStart"/>
      <w:r w:rsidRPr="004952B2">
        <w:t>Popt</w:t>
      </w:r>
      <w:proofErr w:type="spellEnd"/>
      <w:r w:rsidRPr="004952B2">
        <w:t>)2+w3</w:t>
      </w:r>
      <w:r w:rsidRPr="004952B2">
        <w:rPr>
          <w:rFonts w:ascii="Cambria Math" w:hAnsi="Cambria Math" w:cs="Cambria Math"/>
        </w:rPr>
        <w:t>⋅</w:t>
      </w:r>
      <w:r w:rsidRPr="004952B2">
        <w:t>(pH−</w:t>
      </w:r>
      <w:proofErr w:type="spellStart"/>
      <w:r w:rsidRPr="004952B2">
        <w:t>pHopt</w:t>
      </w:r>
      <w:proofErr w:type="spellEnd"/>
      <w:r w:rsidRPr="004952B2">
        <w:t>)2+w4</w:t>
      </w:r>
      <w:r w:rsidRPr="004952B2">
        <w:rPr>
          <w:rFonts w:ascii="Cambria Math" w:hAnsi="Cambria Math" w:cs="Cambria Math"/>
        </w:rPr>
        <w:t>⋅</w:t>
      </w:r>
      <w:r w:rsidRPr="004952B2">
        <w:t>(N−</w:t>
      </w:r>
      <w:proofErr w:type="spellStart"/>
      <w:r w:rsidRPr="004952B2">
        <w:t>Nopt</w:t>
      </w:r>
      <w:proofErr w:type="spellEnd"/>
      <w:r w:rsidRPr="004952B2">
        <w:t>)2</w:t>
      </w:r>
    </w:p>
    <w:p w14:paraId="532028DF" w14:textId="77777777" w:rsidR="00E22804" w:rsidRDefault="00E22804" w:rsidP="00F50452"/>
    <w:p w14:paraId="6BFA04CB" w14:textId="77777777" w:rsidR="001C17CD" w:rsidRDefault="001C17CD" w:rsidP="001C17CD">
      <w:r>
        <w:t>Where:</w:t>
      </w:r>
    </w:p>
    <w:p w14:paraId="5CE2D67D" w14:textId="3D41DAC7" w:rsidR="15B335C6" w:rsidRDefault="15B335C6" w:rsidP="15279F54">
      <w:pPr>
        <w:rPr>
          <w:rFonts w:ascii="Aptos" w:eastAsia="Aptos" w:hAnsi="Aptos" w:cs="Aptos"/>
        </w:rPr>
      </w:pPr>
      <w:r>
        <w:t xml:space="preserve">- </w:t>
      </w:r>
      <w:proofErr w:type="gramStart"/>
      <w:r>
        <w:t xml:space="preserve">( </w:t>
      </w:r>
      <w:r w:rsidR="60C6D43D">
        <w:t>GDD</w:t>
      </w:r>
      <w:proofErr w:type="gramEnd"/>
      <w:r>
        <w:t xml:space="preserve">) </w:t>
      </w:r>
      <w:r w:rsidRPr="21F6CA96">
        <w:rPr>
          <w:rFonts w:eastAsiaTheme="minorEastAsia"/>
        </w:rPr>
        <w:t xml:space="preserve">= </w:t>
      </w:r>
      <w:r w:rsidR="5D164FB9" w:rsidRPr="21F6CA96">
        <w:rPr>
          <w:rFonts w:eastAsiaTheme="minorEastAsia"/>
        </w:rPr>
        <w:t>Actual Growing Degree Days</w:t>
      </w:r>
    </w:p>
    <w:p w14:paraId="22803FCF" w14:textId="541A4891" w:rsidR="15B335C6" w:rsidRDefault="15B335C6" w:rsidP="7F9501B8">
      <w:pPr>
        <w:rPr>
          <w:rFonts w:ascii="Aptos" w:eastAsia="Aptos" w:hAnsi="Aptos" w:cs="Aptos"/>
        </w:rPr>
      </w:pPr>
      <w:r>
        <w:t xml:space="preserve">- </w:t>
      </w:r>
      <w:proofErr w:type="gramStart"/>
      <w:r>
        <w:t xml:space="preserve">( </w:t>
      </w:r>
      <w:proofErr w:type="spellStart"/>
      <w:r w:rsidR="18144E8D">
        <w:t>GDD</w:t>
      </w:r>
      <w:proofErr w:type="gramEnd"/>
      <w:r>
        <w:t>_opt</w:t>
      </w:r>
      <w:proofErr w:type="spellEnd"/>
      <w:r>
        <w:t xml:space="preserve">) = </w:t>
      </w:r>
      <w:r w:rsidR="3BA2C6AF" w:rsidRPr="3357692D">
        <w:rPr>
          <w:rFonts w:eastAsiaTheme="minorEastAsia"/>
        </w:rPr>
        <w:t>Optimal Growing Degree Days</w:t>
      </w:r>
    </w:p>
    <w:p w14:paraId="30A06D2B" w14:textId="585B178F" w:rsidR="001C17CD" w:rsidRDefault="001C17CD" w:rsidP="001C17CD">
      <w:r>
        <w:t xml:space="preserve">- </w:t>
      </w:r>
      <w:proofErr w:type="gramStart"/>
      <w:r>
        <w:t>( P</w:t>
      </w:r>
      <w:proofErr w:type="gramEnd"/>
      <w:r>
        <w:t>) = Actual rainfall (mm)</w:t>
      </w:r>
    </w:p>
    <w:p w14:paraId="39DB6062" w14:textId="5325CD01" w:rsidR="001C17CD" w:rsidRDefault="001C17CD" w:rsidP="001C17CD">
      <w:r>
        <w:t>- (</w:t>
      </w:r>
      <w:proofErr w:type="spellStart"/>
      <w:r>
        <w:t>P_opt</w:t>
      </w:r>
      <w:proofErr w:type="spellEnd"/>
      <w:r>
        <w:t xml:space="preserve">) = Optimal rainfall for growth (mm) </w:t>
      </w:r>
    </w:p>
    <w:p w14:paraId="3BBAA231" w14:textId="2B4500F1" w:rsidR="001C17CD" w:rsidRDefault="001C17CD" w:rsidP="001C17CD">
      <w:r>
        <w:t>- (pH) = Actual soil pH</w:t>
      </w:r>
    </w:p>
    <w:p w14:paraId="7D5D4A53" w14:textId="280B9F85" w:rsidR="001C17CD" w:rsidRDefault="001C17CD" w:rsidP="001C17CD">
      <w:r>
        <w:t xml:space="preserve">- </w:t>
      </w:r>
      <w:proofErr w:type="gramStart"/>
      <w:r>
        <w:t xml:space="preserve">( </w:t>
      </w:r>
      <w:proofErr w:type="spellStart"/>
      <w:r>
        <w:t>pH</w:t>
      </w:r>
      <w:proofErr w:type="gramEnd"/>
      <w:r>
        <w:t>_opt</w:t>
      </w:r>
      <w:proofErr w:type="spellEnd"/>
      <w:r>
        <w:t>) = Optimal soil pH- (N) = Actual available nitrogen in the soil (kg/ha)</w:t>
      </w:r>
    </w:p>
    <w:p w14:paraId="3E1AF874" w14:textId="2B1E2BAC" w:rsidR="00E22804" w:rsidRDefault="001C17CD" w:rsidP="001C17CD">
      <w:r>
        <w:t xml:space="preserve">- </w:t>
      </w:r>
      <w:proofErr w:type="gramStart"/>
      <w:r>
        <w:t xml:space="preserve">( </w:t>
      </w:r>
      <w:proofErr w:type="spellStart"/>
      <w:r>
        <w:t>N</w:t>
      </w:r>
      <w:proofErr w:type="gramEnd"/>
      <w:r>
        <w:t>_opt</w:t>
      </w:r>
      <w:proofErr w:type="spellEnd"/>
      <w:r>
        <w:t xml:space="preserve">) = Optimal nitrogen availability for soybean (kg/ha) </w:t>
      </w:r>
    </w:p>
    <w:p w14:paraId="358A99F6" w14:textId="37B041B2" w:rsidR="00E22804" w:rsidRDefault="001C17CD" w:rsidP="001C17CD">
      <w:r>
        <w:t xml:space="preserve">- </w:t>
      </w:r>
      <w:proofErr w:type="gramStart"/>
      <w:r>
        <w:t>( w</w:t>
      </w:r>
      <w:proofErr w:type="gramEnd"/>
      <w:r>
        <w:t>_1, w_2, w_3, w_4 \) = Weighting factors for each variable, reflecting their relative importance.</w:t>
      </w:r>
    </w:p>
    <w:p w14:paraId="381C5562" w14:textId="76E9BCFF" w:rsidR="483D7DC5" w:rsidRDefault="483D7DC5" w:rsidP="218E48B8">
      <w:r w:rsidRPr="57D18249">
        <w:rPr>
          <w:rFonts w:eastAsiaTheme="minorEastAsia"/>
        </w:rPr>
        <w:t xml:space="preserve">Example weighting factors: Here's </w:t>
      </w:r>
      <w:proofErr w:type="spellStart"/>
      <w:proofErr w:type="gramStart"/>
      <w:r w:rsidRPr="57D18249">
        <w:rPr>
          <w:rFonts w:eastAsiaTheme="minorEastAsia"/>
        </w:rPr>
        <w:t>a</w:t>
      </w:r>
      <w:proofErr w:type="spellEnd"/>
      <w:proofErr w:type="gramEnd"/>
      <w:r w:rsidRPr="57D18249">
        <w:rPr>
          <w:rFonts w:eastAsiaTheme="minorEastAsia"/>
        </w:rPr>
        <w:t xml:space="preserve"> example of how weighting factors might be distributed:</w:t>
      </w:r>
    </w:p>
    <w:p w14:paraId="03A30BAB" w14:textId="57E71C4D" w:rsidR="483D7DC5" w:rsidRDefault="483D7DC5" w:rsidP="3ED78970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3282C6EA">
        <w:rPr>
          <w:rFonts w:eastAsiaTheme="minorEastAsia"/>
        </w:rPr>
        <w:t xml:space="preserve"> </w:t>
      </w:r>
      <w:r w:rsidRPr="6EBFA222">
        <w:rPr>
          <w:rFonts w:eastAsiaTheme="minorEastAsia"/>
        </w:rPr>
        <w:t>w1 (GDD): 0.3 w2 (Precipitation): 0.3 w3 (pH): 0.2 w4 (Nitrogen): 0.2</w:t>
      </w:r>
    </w:p>
    <w:p w14:paraId="28A1B11A" w14:textId="54A3B4AB" w:rsidR="5D77DE01" w:rsidRDefault="5D77DE01" w:rsidP="5D77DE01">
      <w:pPr>
        <w:pStyle w:val="ListParagraph"/>
        <w:ind w:left="1080"/>
        <w:rPr>
          <w:rFonts w:eastAsiaTheme="minorEastAsia"/>
        </w:rPr>
      </w:pPr>
    </w:p>
    <w:p w14:paraId="1A18AD1B" w14:textId="2EC0DCD9" w:rsidR="0A53E63C" w:rsidRDefault="483D7DC5" w:rsidP="3ED78970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6EBFA222">
        <w:rPr>
          <w:rFonts w:eastAsiaTheme="minorEastAsia"/>
        </w:rPr>
        <w:t xml:space="preserve"> This distribution suggests that GDD and precipitation have a slightly higher impact on yield risk than pH and nitrogen levels</w:t>
      </w:r>
    </w:p>
    <w:p w14:paraId="51B9A05C" w14:textId="2FBA81F4" w:rsidR="6E2C816F" w:rsidRDefault="483D7DC5" w:rsidP="6E2C816F">
      <w:pPr>
        <w:rPr>
          <w:rFonts w:eastAsiaTheme="minorEastAsia"/>
        </w:rPr>
      </w:pPr>
      <w:r w:rsidRPr="56A9ED26">
        <w:rPr>
          <w:rFonts w:eastAsiaTheme="minorEastAsia"/>
        </w:rPr>
        <w:t xml:space="preserve">The </w:t>
      </w:r>
      <w:r w:rsidR="1C9C218A" w:rsidRPr="56A9ED26">
        <w:rPr>
          <w:rFonts w:eastAsiaTheme="minorEastAsia"/>
        </w:rPr>
        <w:t xml:space="preserve">optimal </w:t>
      </w:r>
      <w:r w:rsidRPr="56A9ED26">
        <w:rPr>
          <w:rFonts w:eastAsiaTheme="minorEastAsia"/>
        </w:rPr>
        <w:t xml:space="preserve">GDD </w:t>
      </w:r>
      <w:r w:rsidR="23C1C55C" w:rsidRPr="61C6E8CB">
        <w:rPr>
          <w:rFonts w:eastAsiaTheme="minorEastAsia"/>
        </w:rPr>
        <w:t xml:space="preserve">for the crop are </w:t>
      </w:r>
      <w:r w:rsidR="23C1C55C" w:rsidRPr="6E2C816F">
        <w:rPr>
          <w:rFonts w:eastAsiaTheme="minorEastAsia"/>
        </w:rPr>
        <w:t>given below</w:t>
      </w:r>
    </w:p>
    <w:tbl>
      <w:tblPr>
        <w:tblStyle w:val="TableGrid"/>
        <w:tblW w:w="9140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928"/>
      </w:tblGrid>
      <w:tr w:rsidR="3B3F2ACD" w14:paraId="180A5F26" w14:textId="785B3B0A" w:rsidTr="29C1F283">
        <w:trPr>
          <w:trHeight w:val="300"/>
        </w:trPr>
        <w:tc>
          <w:tcPr>
            <w:tcW w:w="1803" w:type="dxa"/>
          </w:tcPr>
          <w:p w14:paraId="1E64ACC4" w14:textId="2E7871C6" w:rsidR="3B3F2ACD" w:rsidRDefault="39A9DE77" w:rsidP="3B3F2ACD">
            <w:pPr>
              <w:rPr>
                <w:rFonts w:eastAsiaTheme="minorEastAsia"/>
              </w:rPr>
            </w:pPr>
            <w:r w:rsidRPr="0419C895">
              <w:rPr>
                <w:rFonts w:eastAsiaTheme="minorEastAsia"/>
              </w:rPr>
              <w:t>Crop Name</w:t>
            </w:r>
          </w:p>
        </w:tc>
        <w:tc>
          <w:tcPr>
            <w:tcW w:w="1803" w:type="dxa"/>
          </w:tcPr>
          <w:p w14:paraId="6DB4DD7A" w14:textId="6A438CCA" w:rsidR="3B3F2ACD" w:rsidRDefault="39A9DE77" w:rsidP="3B3F2ACD">
            <w:pPr>
              <w:rPr>
                <w:rFonts w:eastAsiaTheme="minorEastAsia"/>
              </w:rPr>
            </w:pPr>
            <w:r w:rsidRPr="0E0837C9">
              <w:rPr>
                <w:rFonts w:eastAsiaTheme="minorEastAsia"/>
              </w:rPr>
              <w:t>GDD optimal</w:t>
            </w:r>
          </w:p>
        </w:tc>
        <w:tc>
          <w:tcPr>
            <w:tcW w:w="1803" w:type="dxa"/>
          </w:tcPr>
          <w:p w14:paraId="449C9418" w14:textId="3E48707E" w:rsidR="3B3F2ACD" w:rsidRDefault="4F65707A" w:rsidP="3B3F2ACD">
            <w:pPr>
              <w:rPr>
                <w:rFonts w:eastAsiaTheme="minorEastAsia"/>
              </w:rPr>
            </w:pPr>
            <w:r w:rsidRPr="7D1A976B">
              <w:rPr>
                <w:rFonts w:eastAsiaTheme="minorEastAsia"/>
              </w:rPr>
              <w:t>Precipitation Optimal</w:t>
            </w:r>
          </w:p>
        </w:tc>
        <w:tc>
          <w:tcPr>
            <w:tcW w:w="1803" w:type="dxa"/>
          </w:tcPr>
          <w:p w14:paraId="43D46268" w14:textId="4DD1680B" w:rsidR="4F65707A" w:rsidRPr="6D0FC2FE" w:rsidRDefault="4F65707A" w:rsidP="6E34D194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pH optimal</w:t>
            </w:r>
          </w:p>
        </w:tc>
        <w:tc>
          <w:tcPr>
            <w:tcW w:w="1928" w:type="dxa"/>
          </w:tcPr>
          <w:p w14:paraId="5473EBA5" w14:textId="6F9B167E" w:rsidR="4F65707A" w:rsidRPr="6D0FC2FE" w:rsidRDefault="4F65707A" w:rsidP="6E34D194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N Optimal</w:t>
            </w:r>
          </w:p>
        </w:tc>
      </w:tr>
      <w:tr w:rsidR="3B3F2ACD" w14:paraId="6819DC81" w14:textId="6DF63B8A" w:rsidTr="29C1F283">
        <w:trPr>
          <w:trHeight w:val="300"/>
        </w:trPr>
        <w:tc>
          <w:tcPr>
            <w:tcW w:w="1803" w:type="dxa"/>
          </w:tcPr>
          <w:p w14:paraId="047A953C" w14:textId="542E0D38" w:rsidR="3B3F2ACD" w:rsidRDefault="4F65707A" w:rsidP="3B3F2ACD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Soyabean</w:t>
            </w:r>
          </w:p>
        </w:tc>
        <w:tc>
          <w:tcPr>
            <w:tcW w:w="1803" w:type="dxa"/>
          </w:tcPr>
          <w:p w14:paraId="52A86824" w14:textId="2277CF1D" w:rsidR="3B3F2ACD" w:rsidRDefault="06878571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2400-3000</w:t>
            </w:r>
          </w:p>
        </w:tc>
        <w:tc>
          <w:tcPr>
            <w:tcW w:w="1803" w:type="dxa"/>
          </w:tcPr>
          <w:p w14:paraId="56386802" w14:textId="3B33F746" w:rsidR="3B3F2ACD" w:rsidRDefault="2368B2BF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 xml:space="preserve">450-700 mm  </w:t>
            </w:r>
          </w:p>
        </w:tc>
        <w:tc>
          <w:tcPr>
            <w:tcW w:w="1803" w:type="dxa"/>
          </w:tcPr>
          <w:p w14:paraId="4803F183" w14:textId="0D9292F5" w:rsidR="7D1A976B" w:rsidRDefault="1D3FEB68" w:rsidP="7D1A976B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6.0-6.8</w:t>
            </w:r>
          </w:p>
        </w:tc>
        <w:tc>
          <w:tcPr>
            <w:tcW w:w="1928" w:type="dxa"/>
          </w:tcPr>
          <w:p w14:paraId="2FFEEE3E" w14:textId="47203B7E" w:rsidR="6E34D194" w:rsidRDefault="1D3FEB68" w:rsidP="6E34D194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0-0.026 g/kg</w:t>
            </w:r>
          </w:p>
        </w:tc>
      </w:tr>
      <w:tr w:rsidR="3B3F2ACD" w14:paraId="29BD17B4" w14:textId="6BB1034D" w:rsidTr="29C1F283">
        <w:trPr>
          <w:trHeight w:val="300"/>
        </w:trPr>
        <w:tc>
          <w:tcPr>
            <w:tcW w:w="1803" w:type="dxa"/>
          </w:tcPr>
          <w:p w14:paraId="2B23C660" w14:textId="2101157C" w:rsidR="3B3F2ACD" w:rsidRDefault="4F65707A" w:rsidP="3B3F2ACD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Corn</w:t>
            </w:r>
          </w:p>
        </w:tc>
        <w:tc>
          <w:tcPr>
            <w:tcW w:w="1803" w:type="dxa"/>
          </w:tcPr>
          <w:p w14:paraId="6019A43A" w14:textId="24FAD5EC" w:rsidR="3B3F2ACD" w:rsidRDefault="24A77B1E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2700-3100</w:t>
            </w:r>
          </w:p>
        </w:tc>
        <w:tc>
          <w:tcPr>
            <w:tcW w:w="1803" w:type="dxa"/>
          </w:tcPr>
          <w:p w14:paraId="127D9BB3" w14:textId="1BF91EF6" w:rsidR="3B3F2ACD" w:rsidRDefault="0CB401CD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500-800 mm</w:t>
            </w:r>
          </w:p>
        </w:tc>
        <w:tc>
          <w:tcPr>
            <w:tcW w:w="1803" w:type="dxa"/>
          </w:tcPr>
          <w:p w14:paraId="796E36BA" w14:textId="21922789" w:rsidR="7D1A976B" w:rsidRDefault="5D69C469" w:rsidP="7D1A976B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6.0-6.8</w:t>
            </w:r>
          </w:p>
        </w:tc>
        <w:tc>
          <w:tcPr>
            <w:tcW w:w="1928" w:type="dxa"/>
          </w:tcPr>
          <w:p w14:paraId="59C05D64" w14:textId="0929CC51" w:rsidR="6E34D194" w:rsidRDefault="2F6D0F00" w:rsidP="6E34D194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0.077-0.154 g/kg</w:t>
            </w:r>
          </w:p>
        </w:tc>
      </w:tr>
      <w:tr w:rsidR="3B3F2ACD" w14:paraId="63214FF8" w14:textId="0B66838A" w:rsidTr="29C1F283">
        <w:trPr>
          <w:trHeight w:val="300"/>
        </w:trPr>
        <w:tc>
          <w:tcPr>
            <w:tcW w:w="1803" w:type="dxa"/>
          </w:tcPr>
          <w:p w14:paraId="0C05F2FD" w14:textId="1CCA6791" w:rsidR="3B3F2ACD" w:rsidRDefault="4F65707A" w:rsidP="3B3F2ACD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Cotton</w:t>
            </w:r>
          </w:p>
        </w:tc>
        <w:tc>
          <w:tcPr>
            <w:tcW w:w="1803" w:type="dxa"/>
          </w:tcPr>
          <w:p w14:paraId="2EC72C62" w14:textId="4CE6E737" w:rsidR="3B3F2ACD" w:rsidRDefault="4AF4FECA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2200-2600</w:t>
            </w:r>
          </w:p>
        </w:tc>
        <w:tc>
          <w:tcPr>
            <w:tcW w:w="1803" w:type="dxa"/>
          </w:tcPr>
          <w:p w14:paraId="5B6349F3" w14:textId="582F8699" w:rsidR="3B3F2ACD" w:rsidRDefault="550B546C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700-1300 mm</w:t>
            </w:r>
          </w:p>
        </w:tc>
        <w:tc>
          <w:tcPr>
            <w:tcW w:w="1803" w:type="dxa"/>
          </w:tcPr>
          <w:p w14:paraId="63D575E3" w14:textId="716948F7" w:rsidR="7D1A976B" w:rsidRDefault="550B546C" w:rsidP="7D1A976B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6.0-6.5</w:t>
            </w:r>
          </w:p>
        </w:tc>
        <w:tc>
          <w:tcPr>
            <w:tcW w:w="1928" w:type="dxa"/>
          </w:tcPr>
          <w:p w14:paraId="2CF70682" w14:textId="5D276226" w:rsidR="6E34D194" w:rsidRDefault="2B092671" w:rsidP="6E34D194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0.051-0.092 g/kg</w:t>
            </w:r>
          </w:p>
        </w:tc>
      </w:tr>
      <w:tr w:rsidR="3B3F2ACD" w14:paraId="1CDB4ECB" w14:textId="5BE1B041" w:rsidTr="29C1F283">
        <w:trPr>
          <w:trHeight w:val="300"/>
        </w:trPr>
        <w:tc>
          <w:tcPr>
            <w:tcW w:w="1803" w:type="dxa"/>
          </w:tcPr>
          <w:p w14:paraId="12BD4FCF" w14:textId="35223D9C" w:rsidR="3B3F2ACD" w:rsidRDefault="4F65707A" w:rsidP="3B3F2ACD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Rice</w:t>
            </w:r>
          </w:p>
        </w:tc>
        <w:tc>
          <w:tcPr>
            <w:tcW w:w="1803" w:type="dxa"/>
          </w:tcPr>
          <w:p w14:paraId="49D06800" w14:textId="6F0A7CD5" w:rsidR="3B3F2ACD" w:rsidRDefault="43B9C369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2000-2500</w:t>
            </w:r>
          </w:p>
        </w:tc>
        <w:tc>
          <w:tcPr>
            <w:tcW w:w="1803" w:type="dxa"/>
          </w:tcPr>
          <w:p w14:paraId="12E5C793" w14:textId="46FB409D" w:rsidR="3B3F2ACD" w:rsidRDefault="1824D101" w:rsidP="3B3F2AC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1000-1500 mm</w:t>
            </w:r>
          </w:p>
        </w:tc>
        <w:tc>
          <w:tcPr>
            <w:tcW w:w="1803" w:type="dxa"/>
          </w:tcPr>
          <w:p w14:paraId="4E3F4CEB" w14:textId="49F377DF" w:rsidR="7D1A976B" w:rsidRDefault="42399BF8" w:rsidP="7D1A976B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5.5-6.5</w:t>
            </w:r>
          </w:p>
        </w:tc>
        <w:tc>
          <w:tcPr>
            <w:tcW w:w="1928" w:type="dxa"/>
          </w:tcPr>
          <w:p w14:paraId="2A446B18" w14:textId="11B70B5A" w:rsidR="6E34D194" w:rsidRDefault="03A90230" w:rsidP="6E34D194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0.051-0.103 g/kg</w:t>
            </w:r>
          </w:p>
        </w:tc>
      </w:tr>
      <w:tr w:rsidR="081B3076" w14:paraId="2435F233" w14:textId="77777777" w:rsidTr="29C1F283">
        <w:trPr>
          <w:trHeight w:val="300"/>
        </w:trPr>
        <w:tc>
          <w:tcPr>
            <w:tcW w:w="1803" w:type="dxa"/>
          </w:tcPr>
          <w:p w14:paraId="13197721" w14:textId="6C6E6E9C" w:rsidR="4F65707A" w:rsidRDefault="4F65707A" w:rsidP="081B3076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Wheat</w:t>
            </w:r>
          </w:p>
        </w:tc>
        <w:tc>
          <w:tcPr>
            <w:tcW w:w="1803" w:type="dxa"/>
          </w:tcPr>
          <w:p w14:paraId="16982AE1" w14:textId="62922422" w:rsidR="081B3076" w:rsidRDefault="76B0CF97" w:rsidP="52DA7420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2000-2500</w:t>
            </w:r>
          </w:p>
          <w:p w14:paraId="5ACB7BF4" w14:textId="3EEF3EE0" w:rsidR="081B3076" w:rsidRDefault="081B3076" w:rsidP="52DA7420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46CFBD98" w14:textId="08CE2D36" w:rsidR="081B3076" w:rsidRDefault="69FCCAB1" w:rsidP="465A79FD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1000-1500 mm</w:t>
            </w:r>
          </w:p>
        </w:tc>
        <w:tc>
          <w:tcPr>
            <w:tcW w:w="1803" w:type="dxa"/>
          </w:tcPr>
          <w:p w14:paraId="2B9A3461" w14:textId="5C1662BF" w:rsidR="081B3076" w:rsidRDefault="42399BF8" w:rsidP="081B3076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5.5-6.5</w:t>
            </w:r>
          </w:p>
        </w:tc>
        <w:tc>
          <w:tcPr>
            <w:tcW w:w="1928" w:type="dxa"/>
          </w:tcPr>
          <w:p w14:paraId="1E22B991" w14:textId="198AE081" w:rsidR="081B3076" w:rsidRDefault="3DD22166" w:rsidP="081B3076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0.051-0.103 g/kg</w:t>
            </w:r>
          </w:p>
        </w:tc>
      </w:tr>
    </w:tbl>
    <w:p w14:paraId="33DA5665" w14:textId="77777777" w:rsidR="008D4C92" w:rsidRDefault="008D4C92" w:rsidP="29C1F283">
      <w:pPr>
        <w:rPr>
          <w:rFonts w:eastAsiaTheme="minorEastAsia"/>
          <w:b/>
          <w:bCs/>
          <w:u w:val="single"/>
        </w:rPr>
      </w:pPr>
    </w:p>
    <w:p w14:paraId="4B771059" w14:textId="77777777" w:rsidR="00473F22" w:rsidRDefault="00473F22" w:rsidP="29C1F283">
      <w:pPr>
        <w:rPr>
          <w:rFonts w:eastAsiaTheme="minorEastAsia"/>
          <w:b/>
          <w:bCs/>
          <w:u w:val="single"/>
        </w:rPr>
      </w:pPr>
    </w:p>
    <w:p w14:paraId="1A250816" w14:textId="34CCE783" w:rsidR="22265AFB" w:rsidRDefault="22265AFB" w:rsidP="29C1F283">
      <w:pPr>
        <w:rPr>
          <w:rFonts w:eastAsiaTheme="minorEastAsia"/>
          <w:b/>
          <w:bCs/>
          <w:u w:val="single"/>
        </w:rPr>
      </w:pPr>
      <w:r w:rsidRPr="29C1F283">
        <w:rPr>
          <w:rFonts w:eastAsiaTheme="minorEastAsia"/>
          <w:b/>
          <w:bCs/>
          <w:u w:val="single"/>
        </w:rPr>
        <w:t xml:space="preserve">Scope </w:t>
      </w:r>
      <w:proofErr w:type="gramStart"/>
      <w:r w:rsidRPr="29C1F283">
        <w:rPr>
          <w:rFonts w:eastAsiaTheme="minorEastAsia"/>
          <w:b/>
          <w:bCs/>
          <w:u w:val="single"/>
          <w:lang w:val="it-IT"/>
        </w:rPr>
        <w:t xml:space="preserve">Equibre </w:t>
      </w:r>
      <w:r w:rsidRPr="29C1F283">
        <w:rPr>
          <w:rFonts w:eastAsiaTheme="minorEastAsia"/>
          <w:b/>
          <w:bCs/>
          <w:u w:val="single"/>
        </w:rPr>
        <w:t>:</w:t>
      </w:r>
      <w:proofErr w:type="gramEnd"/>
    </w:p>
    <w:p w14:paraId="6CA9792C" w14:textId="77777777" w:rsidR="00473F22" w:rsidRDefault="00473F22" w:rsidP="29C1F283">
      <w:pPr>
        <w:rPr>
          <w:rFonts w:eastAsiaTheme="minorEastAsia"/>
          <w:b/>
          <w:bCs/>
          <w:u w:val="single"/>
        </w:rPr>
      </w:pPr>
    </w:p>
    <w:p w14:paraId="0F750435" w14:textId="4A39E7D4" w:rsidR="00473F22" w:rsidRDefault="00473F22" w:rsidP="29C1F283">
      <w:pPr>
        <w:rPr>
          <w:b/>
          <w:bCs/>
          <w:u w:val="single"/>
          <w:lang w:val="it-IT"/>
        </w:rPr>
      </w:pPr>
      <w:r>
        <w:rPr>
          <w:rFonts w:eastAsiaTheme="minorEastAsia"/>
          <w:b/>
          <w:bCs/>
          <w:u w:val="single"/>
        </w:rPr>
        <w:t xml:space="preserve">6. </w:t>
      </w:r>
      <w:proofErr w:type="spellStart"/>
      <w:r>
        <w:rPr>
          <w:rFonts w:eastAsiaTheme="minorEastAsia"/>
          <w:b/>
          <w:bCs/>
          <w:u w:val="single"/>
        </w:rPr>
        <w:t>Nutirent</w:t>
      </w:r>
      <w:proofErr w:type="spellEnd"/>
      <w:r>
        <w:rPr>
          <w:rFonts w:eastAsiaTheme="minorEastAsia"/>
          <w:b/>
          <w:bCs/>
          <w:u w:val="single"/>
        </w:rPr>
        <w:t xml:space="preserve"> stress </w:t>
      </w:r>
    </w:p>
    <w:p w14:paraId="649C7720" w14:textId="165BF8E3" w:rsidR="00C62AFF" w:rsidRDefault="107B73C4" w:rsidP="361F89B1">
      <w:pPr>
        <w:rPr>
          <w:rFonts w:eastAsiaTheme="minorEastAsia"/>
        </w:rPr>
      </w:pPr>
      <w:r w:rsidRPr="361F89B1">
        <w:rPr>
          <w:rFonts w:eastAsiaTheme="minorEastAsia"/>
        </w:rPr>
        <w:t xml:space="preserve">The </w:t>
      </w:r>
      <w:proofErr w:type="spellStart"/>
      <w:r w:rsidRPr="361F89B1">
        <w:rPr>
          <w:rFonts w:eastAsiaTheme="minorEastAsia"/>
        </w:rPr>
        <w:t>biosimulants</w:t>
      </w:r>
      <w:proofErr w:type="spellEnd"/>
      <w:r w:rsidRPr="361F89B1">
        <w:rPr>
          <w:rFonts w:eastAsiaTheme="minorEastAsia"/>
        </w:rPr>
        <w:t xml:space="preserve"> are </w:t>
      </w:r>
      <w:r w:rsidR="008D4C92">
        <w:rPr>
          <w:rFonts w:eastAsiaTheme="minorEastAsia"/>
        </w:rPr>
        <w:t>recommended</w:t>
      </w:r>
      <w:r w:rsidRPr="361F89B1">
        <w:rPr>
          <w:rFonts w:eastAsiaTheme="minorEastAsia"/>
        </w:rPr>
        <w:t xml:space="preserve"> for improving nutrient uptake and efficiency and based on the NUE (</w:t>
      </w:r>
      <w:r w:rsidR="4962D65A" w:rsidRPr="361F89B1">
        <w:rPr>
          <w:rFonts w:eastAsiaTheme="minorEastAsia"/>
        </w:rPr>
        <w:t>Nitrogen Use Efficiency (NUE).</w:t>
      </w:r>
    </w:p>
    <w:p w14:paraId="71633CB5" w14:textId="77777777" w:rsidR="00F125B9" w:rsidRDefault="00F125B9" w:rsidP="361F89B1">
      <w:pPr>
        <w:rPr>
          <w:rFonts w:eastAsiaTheme="minorEastAsia"/>
        </w:rPr>
      </w:pPr>
    </w:p>
    <w:p w14:paraId="79D75BB8" w14:textId="3AEA2666" w:rsidR="00F125B9" w:rsidRDefault="00F125B9" w:rsidP="361F89B1">
      <w:pPr>
        <w:rPr>
          <w:rFonts w:eastAsiaTheme="minorEastAsia"/>
        </w:rPr>
      </w:pPr>
      <w:r>
        <w:rPr>
          <w:rFonts w:eastAsiaTheme="minorEastAsia"/>
        </w:rPr>
        <w:t xml:space="preserve">Based on the projected yield and taking the nitrogen </w:t>
      </w:r>
      <w:r w:rsidR="002E43B7">
        <w:rPr>
          <w:rFonts w:eastAsiaTheme="minorEastAsia"/>
        </w:rPr>
        <w:t xml:space="preserve">inputs and rainfall and soil moisture, we can predict whether </w:t>
      </w:r>
      <w:r w:rsidR="00732D6C">
        <w:rPr>
          <w:rFonts w:eastAsiaTheme="minorEastAsia"/>
        </w:rPr>
        <w:t>we need</w:t>
      </w:r>
      <w:r w:rsidR="0059518D">
        <w:rPr>
          <w:rFonts w:eastAsiaTheme="minorEastAsia"/>
        </w:rPr>
        <w:t xml:space="preserve"> </w:t>
      </w:r>
      <w:proofErr w:type="spellStart"/>
      <w:r w:rsidR="006949C9">
        <w:rPr>
          <w:rFonts w:eastAsiaTheme="minorEastAsia"/>
        </w:rPr>
        <w:t>biosimulants</w:t>
      </w:r>
      <w:proofErr w:type="spellEnd"/>
      <w:r w:rsidR="006949C9">
        <w:rPr>
          <w:rFonts w:eastAsiaTheme="minorEastAsia"/>
        </w:rPr>
        <w:t>.</w:t>
      </w:r>
    </w:p>
    <w:p w14:paraId="1B92D047" w14:textId="77777777" w:rsidR="006949C9" w:rsidRDefault="006949C9" w:rsidP="361F89B1">
      <w:pPr>
        <w:rPr>
          <w:rFonts w:eastAsiaTheme="minorEastAsia"/>
        </w:rPr>
      </w:pPr>
    </w:p>
    <w:p w14:paraId="414C2FA6" w14:textId="076B39ED" w:rsidR="00C62AFF" w:rsidRDefault="4962D65A" w:rsidP="361F89B1">
      <w:pPr>
        <w:rPr>
          <w:lang w:val="it-IT"/>
        </w:rPr>
      </w:pPr>
      <w:r w:rsidRPr="361F89B1">
        <w:rPr>
          <w:lang w:val="it-IT"/>
        </w:rPr>
        <w:t>Generally, NUE ranges can be categorized as follows:</w:t>
      </w:r>
    </w:p>
    <w:p w14:paraId="5C9B92F5" w14:textId="7822FB49" w:rsidR="00C62AFF" w:rsidRDefault="4962D65A" w:rsidP="361F89B1">
      <w:r w:rsidRPr="361F89B1">
        <w:rPr>
          <w:lang w:val="it-IT"/>
        </w:rPr>
        <w:t xml:space="preserve"> High NUE: &gt; 40 kg yield / kg N applied</w:t>
      </w:r>
    </w:p>
    <w:p w14:paraId="7F74810E" w14:textId="3ACB6CCC" w:rsidR="00C62AFF" w:rsidRDefault="4962D65A" w:rsidP="361F89B1">
      <w:r w:rsidRPr="361F89B1">
        <w:rPr>
          <w:lang w:val="it-IT"/>
        </w:rPr>
        <w:t>Moderate NUE: 20-40 kg yield / kg N applied</w:t>
      </w:r>
    </w:p>
    <w:p w14:paraId="72D7F044" w14:textId="546CF95D" w:rsidR="00C62AFF" w:rsidRDefault="4962D65A" w:rsidP="361F89B1">
      <w:pPr>
        <w:rPr>
          <w:lang w:val="it-IT"/>
        </w:rPr>
      </w:pPr>
      <w:r w:rsidRPr="361F89B1">
        <w:rPr>
          <w:lang w:val="it-IT"/>
        </w:rPr>
        <w:t>Low NUE: &lt; 20 kg yield / kg N applie</w:t>
      </w:r>
      <w:r w:rsidR="624244DD" w:rsidRPr="361F89B1">
        <w:rPr>
          <w:lang w:val="it-IT"/>
        </w:rPr>
        <w:t>d</w:t>
      </w:r>
    </w:p>
    <w:p w14:paraId="490DA2DD" w14:textId="77777777" w:rsidR="008D4C92" w:rsidRDefault="4962D65A" w:rsidP="361F89B1">
      <w:pPr>
        <w:rPr>
          <w:lang w:val="it-IT"/>
        </w:rPr>
      </w:pPr>
      <w:r w:rsidRPr="361F89B1">
        <w:rPr>
          <w:lang w:val="it-IT"/>
        </w:rPr>
        <w:t xml:space="preserve"> </w:t>
      </w:r>
    </w:p>
    <w:p w14:paraId="25737B5B" w14:textId="60F557C3" w:rsidR="00C62AFF" w:rsidRDefault="4962D65A" w:rsidP="361F89B1">
      <w:pPr>
        <w:rPr>
          <w:lang w:val="it-IT"/>
        </w:rPr>
      </w:pPr>
      <w:r w:rsidRPr="361F89B1">
        <w:rPr>
          <w:lang w:val="it-IT"/>
        </w:rPr>
        <w:t>For moderate and Low</w:t>
      </w:r>
      <w:r w:rsidR="00415255">
        <w:rPr>
          <w:lang w:val="it-IT"/>
        </w:rPr>
        <w:t xml:space="preserve"> NUE</w:t>
      </w:r>
      <w:r w:rsidRPr="361F89B1">
        <w:rPr>
          <w:lang w:val="it-IT"/>
        </w:rPr>
        <w:t xml:space="preserve">, we </w:t>
      </w:r>
      <w:r w:rsidR="0002130F">
        <w:rPr>
          <w:lang w:val="it-IT"/>
        </w:rPr>
        <w:t>recommend Biosimilars</w:t>
      </w:r>
      <w:r w:rsidRPr="361F89B1">
        <w:rPr>
          <w:lang w:val="it-IT"/>
        </w:rPr>
        <w:t>..</w:t>
      </w:r>
    </w:p>
    <w:p w14:paraId="0E1C732C" w14:textId="5001F1B4" w:rsidR="00C62AFF" w:rsidRDefault="00C62AFF" w:rsidP="361F89B1">
      <w:pPr>
        <w:rPr>
          <w:lang w:val="it-IT"/>
        </w:rPr>
      </w:pPr>
    </w:p>
    <w:p w14:paraId="7551BEF3" w14:textId="3F34B133" w:rsidR="00C62AFF" w:rsidRDefault="4962D65A" w:rsidP="361F89B1">
      <w:pPr>
        <w:rPr>
          <w:lang w:val="it-IT"/>
        </w:rPr>
      </w:pPr>
      <w:r w:rsidRPr="361F89B1">
        <w:rPr>
          <w:lang w:val="it-IT"/>
        </w:rPr>
        <w:t xml:space="preserve">To compute NUE, this is </w:t>
      </w:r>
      <w:r w:rsidR="00415255">
        <w:rPr>
          <w:lang w:val="it-IT"/>
        </w:rPr>
        <w:t xml:space="preserve">a </w:t>
      </w:r>
      <w:r w:rsidR="0002130F">
        <w:rPr>
          <w:lang w:val="it-IT"/>
        </w:rPr>
        <w:t>formula</w:t>
      </w:r>
      <w:r w:rsidR="006949C9">
        <w:rPr>
          <w:lang w:val="it-IT"/>
        </w:rPr>
        <w:t>.</w:t>
      </w:r>
    </w:p>
    <w:p w14:paraId="06909905" w14:textId="059FDB65" w:rsidR="00C62AFF" w:rsidRDefault="00C62AFF" w:rsidP="361F89B1">
      <w:pPr>
        <w:rPr>
          <w:lang w:val="it-IT"/>
        </w:rPr>
      </w:pPr>
    </w:p>
    <w:p w14:paraId="3BF3C893" w14:textId="30D659B0" w:rsidR="00C62AFF" w:rsidRDefault="4962D65A" w:rsidP="361F89B1">
      <w:pPr>
        <w:rPr>
          <w:lang w:val="it-IT"/>
        </w:rPr>
      </w:pPr>
      <w:r w:rsidRPr="361F89B1">
        <w:rPr>
          <w:rFonts w:eastAsiaTheme="minorEastAsia"/>
          <w:lang w:val="it-IT"/>
        </w:rPr>
        <w:t>NUE = (Crop yield / Nitrogen applied) * (Rainfall factor) * (Soil moisture factor)</w:t>
      </w:r>
    </w:p>
    <w:p w14:paraId="3B90ED33" w14:textId="7C5C6F7F" w:rsidR="361F89B1" w:rsidRDefault="361F89B1" w:rsidP="361F89B1">
      <w:pPr>
        <w:rPr>
          <w:rFonts w:eastAsiaTheme="minorEastAsia"/>
          <w:lang w:val="it-IT"/>
        </w:rPr>
      </w:pPr>
    </w:p>
    <w:p w14:paraId="30587473" w14:textId="0B55F011" w:rsidR="4962D65A" w:rsidRDefault="4962D65A" w:rsidP="361F89B1">
      <w:pPr>
        <w:rPr>
          <w:rFonts w:eastAsiaTheme="minorEastAsia"/>
          <w:lang w:val="it-IT"/>
        </w:rPr>
      </w:pPr>
      <w:r w:rsidRPr="361F89B1">
        <w:rPr>
          <w:rFonts w:eastAsiaTheme="minorEastAsia"/>
          <w:lang w:val="it-IT"/>
        </w:rPr>
        <w:t xml:space="preserve">Crop Yield – </w:t>
      </w:r>
      <w:r w:rsidR="003C1020">
        <w:rPr>
          <w:rFonts w:eastAsiaTheme="minorEastAsia"/>
          <w:lang w:val="it-IT"/>
        </w:rPr>
        <w:t xml:space="preserve"> Projected </w:t>
      </w:r>
      <w:r w:rsidR="00877010">
        <w:rPr>
          <w:rFonts w:eastAsiaTheme="minorEastAsia"/>
          <w:lang w:val="it-IT"/>
        </w:rPr>
        <w:t xml:space="preserve">crop </w:t>
      </w:r>
      <w:r w:rsidR="003C1020">
        <w:rPr>
          <w:rFonts w:eastAsiaTheme="minorEastAsia"/>
          <w:lang w:val="it-IT"/>
        </w:rPr>
        <w:t xml:space="preserve">yield </w:t>
      </w:r>
      <w:r w:rsidR="00B408F3">
        <w:rPr>
          <w:rFonts w:eastAsiaTheme="minorEastAsia"/>
          <w:lang w:val="it-IT"/>
        </w:rPr>
        <w:t>kg/ha</w:t>
      </w:r>
    </w:p>
    <w:p w14:paraId="401DB043" w14:textId="679CE0CE" w:rsidR="007C79DB" w:rsidRDefault="007C79DB" w:rsidP="361F89B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Nitrogen applied </w:t>
      </w:r>
      <w:r w:rsidR="00562749">
        <w:rPr>
          <w:rFonts w:eastAsiaTheme="minorEastAsia"/>
          <w:lang w:val="it-IT"/>
        </w:rPr>
        <w:t>–</w:t>
      </w:r>
      <w:r>
        <w:rPr>
          <w:rFonts w:eastAsiaTheme="minorEastAsia"/>
          <w:lang w:val="it-IT"/>
        </w:rPr>
        <w:t xml:space="preserve"> </w:t>
      </w:r>
      <w:r w:rsidR="00B408F3">
        <w:rPr>
          <w:rFonts w:eastAsiaTheme="minorEastAsia"/>
          <w:lang w:val="it-IT"/>
        </w:rPr>
        <w:t xml:space="preserve"> Nitrogen applied kg/ha</w:t>
      </w:r>
    </w:p>
    <w:p w14:paraId="2AFAADDB" w14:textId="77777777" w:rsidR="00562749" w:rsidRDefault="00562749" w:rsidP="361F89B1">
      <w:pPr>
        <w:rPr>
          <w:rFonts w:eastAsiaTheme="minorEastAsia"/>
          <w:lang w:val="it-IT"/>
        </w:rPr>
      </w:pPr>
    </w:p>
    <w:p w14:paraId="21F81846" w14:textId="77777777" w:rsidR="00562749" w:rsidRPr="00562749" w:rsidRDefault="00562749" w:rsidP="00562749">
      <w:pPr>
        <w:numPr>
          <w:ilvl w:val="0"/>
          <w:numId w:val="14"/>
        </w:numPr>
        <w:rPr>
          <w:rFonts w:eastAsiaTheme="minorEastAsia"/>
          <w:lang/>
        </w:rPr>
      </w:pPr>
      <w:r w:rsidRPr="00562749">
        <w:rPr>
          <w:rFonts w:eastAsiaTheme="minorEastAsia"/>
          <w:lang/>
        </w:rPr>
        <w:t>Rainfall factor (RF): RF = 1 if rainfall is optimal RF &lt; 1 if rainfall is below optimal (drought conditions) RF &gt; 1 if rainfall is above optimal (potential leaching)</w:t>
      </w:r>
    </w:p>
    <w:p w14:paraId="45C7F51E" w14:textId="77777777" w:rsidR="00562749" w:rsidRPr="00562749" w:rsidRDefault="00562749" w:rsidP="00562749">
      <w:pPr>
        <w:rPr>
          <w:rFonts w:eastAsiaTheme="minorEastAsia"/>
          <w:lang/>
        </w:rPr>
      </w:pPr>
      <w:r w:rsidRPr="00562749">
        <w:rPr>
          <w:rFonts w:eastAsiaTheme="minorEastAsia"/>
          <w:lang/>
        </w:rPr>
        <w:t>Example calculation: If optimal rainfall is 600 mm and actual rainfall is 500 mm: RF = 500 / 600 = 0.83</w:t>
      </w:r>
    </w:p>
    <w:p w14:paraId="231368E0" w14:textId="77777777" w:rsidR="00562749" w:rsidRPr="00562749" w:rsidRDefault="00562749" w:rsidP="00562749">
      <w:pPr>
        <w:numPr>
          <w:ilvl w:val="0"/>
          <w:numId w:val="15"/>
        </w:numPr>
        <w:rPr>
          <w:rFonts w:eastAsiaTheme="minorEastAsia"/>
          <w:lang/>
        </w:rPr>
      </w:pPr>
      <w:r w:rsidRPr="00562749">
        <w:rPr>
          <w:rFonts w:eastAsiaTheme="minorEastAsia"/>
          <w:lang/>
        </w:rPr>
        <w:t>Soil moisture factor (SMF): SMF = 1 if soil moisture is optimal SMF &lt; 1 if soil is too dry SMF &gt; 1 if soil is too wet (potential denitrification)</w:t>
      </w:r>
    </w:p>
    <w:p w14:paraId="21F9D8C2" w14:textId="749EA6EF" w:rsidR="00562749" w:rsidRDefault="00562749" w:rsidP="361F89B1">
      <w:pPr>
        <w:rPr>
          <w:rFonts w:eastAsiaTheme="minorEastAsia"/>
          <w:lang/>
        </w:rPr>
      </w:pPr>
      <w:r w:rsidRPr="00562749">
        <w:rPr>
          <w:rFonts w:eastAsiaTheme="minorEastAsia"/>
          <w:lang/>
        </w:rPr>
        <w:t>Example calculation: If optimal soil moisture is 25% and actual soil moisture is 20%: SMF = 20 / 25 = 0.8</w:t>
      </w:r>
    </w:p>
    <w:p w14:paraId="6046F03C" w14:textId="77777777" w:rsidR="00145E75" w:rsidRDefault="00145E75" w:rsidP="361F89B1">
      <w:pPr>
        <w:rPr>
          <w:rFonts w:eastAsiaTheme="minorEastAsia"/>
          <w:lang/>
        </w:rPr>
      </w:pPr>
    </w:p>
    <w:p w14:paraId="3939A5DC" w14:textId="4C7806CD" w:rsidR="00145E75" w:rsidRDefault="00145E75" w:rsidP="361F89B1">
      <w:pPr>
        <w:rPr>
          <w:rFonts w:eastAsiaTheme="minorEastAsia"/>
          <w:lang/>
        </w:rPr>
      </w:pPr>
      <w:r>
        <w:rPr>
          <w:rFonts w:eastAsiaTheme="minorEastAsia"/>
          <w:lang/>
        </w:rPr>
        <w:t>The Optimal values for soil moisture and precipitation are given below</w:t>
      </w:r>
    </w:p>
    <w:tbl>
      <w:tblPr>
        <w:tblStyle w:val="TableGrid"/>
        <w:tblW w:w="5409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</w:tblGrid>
      <w:tr w:rsidR="00CD4477" w14:paraId="6A1D4518" w14:textId="77777777" w:rsidTr="00CD4477">
        <w:trPr>
          <w:trHeight w:val="300"/>
        </w:trPr>
        <w:tc>
          <w:tcPr>
            <w:tcW w:w="1803" w:type="dxa"/>
          </w:tcPr>
          <w:p w14:paraId="676E2D85" w14:textId="77777777" w:rsidR="00CD4477" w:rsidRDefault="00CD4477" w:rsidP="00473F22">
            <w:pPr>
              <w:rPr>
                <w:rFonts w:eastAsiaTheme="minorEastAsia"/>
              </w:rPr>
            </w:pPr>
            <w:r w:rsidRPr="0419C895">
              <w:rPr>
                <w:rFonts w:eastAsiaTheme="minorEastAsia"/>
              </w:rPr>
              <w:t>Crop Name</w:t>
            </w:r>
          </w:p>
        </w:tc>
        <w:tc>
          <w:tcPr>
            <w:tcW w:w="1803" w:type="dxa"/>
          </w:tcPr>
          <w:p w14:paraId="08D53670" w14:textId="070C3A4D" w:rsidR="00CD4477" w:rsidRDefault="00CD4477" w:rsidP="00473F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Soil moisture</w:t>
            </w:r>
            <w:r w:rsidRPr="0E0837C9">
              <w:rPr>
                <w:rFonts w:eastAsiaTheme="minorEastAsia"/>
              </w:rPr>
              <w:t xml:space="preserve"> optimal</w:t>
            </w:r>
          </w:p>
        </w:tc>
        <w:tc>
          <w:tcPr>
            <w:tcW w:w="1803" w:type="dxa"/>
          </w:tcPr>
          <w:p w14:paraId="76962879" w14:textId="77777777" w:rsidR="00CD4477" w:rsidRDefault="00CD4477" w:rsidP="00473F22">
            <w:pPr>
              <w:rPr>
                <w:rFonts w:eastAsiaTheme="minorEastAsia"/>
              </w:rPr>
            </w:pPr>
            <w:r w:rsidRPr="7D1A976B">
              <w:rPr>
                <w:rFonts w:eastAsiaTheme="minorEastAsia"/>
              </w:rPr>
              <w:t>Precipitation Optimal</w:t>
            </w:r>
          </w:p>
        </w:tc>
      </w:tr>
      <w:tr w:rsidR="00CD4477" w14:paraId="58AE5744" w14:textId="77777777" w:rsidTr="00CD4477">
        <w:trPr>
          <w:trHeight w:val="300"/>
        </w:trPr>
        <w:tc>
          <w:tcPr>
            <w:tcW w:w="1803" w:type="dxa"/>
          </w:tcPr>
          <w:p w14:paraId="7FF08A39" w14:textId="77777777" w:rsidR="00CD4477" w:rsidRDefault="00CD4477" w:rsidP="00473F22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Soyabean</w:t>
            </w:r>
          </w:p>
        </w:tc>
        <w:tc>
          <w:tcPr>
            <w:tcW w:w="1803" w:type="dxa"/>
          </w:tcPr>
          <w:p w14:paraId="49F3AB1C" w14:textId="0A98E202" w:rsidR="00CD4477" w:rsidRDefault="00C24492" w:rsidP="00473F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50-70%</w:t>
            </w:r>
          </w:p>
        </w:tc>
        <w:tc>
          <w:tcPr>
            <w:tcW w:w="1803" w:type="dxa"/>
          </w:tcPr>
          <w:p w14:paraId="23F83B7F" w14:textId="77777777" w:rsidR="00CD4477" w:rsidRDefault="00CD4477" w:rsidP="00473F22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 xml:space="preserve">450-700 mm  </w:t>
            </w:r>
          </w:p>
        </w:tc>
      </w:tr>
      <w:tr w:rsidR="00C24492" w14:paraId="2F19D5BB" w14:textId="77777777" w:rsidTr="00CD4477">
        <w:trPr>
          <w:trHeight w:val="300"/>
        </w:trPr>
        <w:tc>
          <w:tcPr>
            <w:tcW w:w="1803" w:type="dxa"/>
          </w:tcPr>
          <w:p w14:paraId="3356B654" w14:textId="77777777" w:rsidR="00C24492" w:rsidRDefault="00C24492" w:rsidP="00C24492">
            <w:pPr>
              <w:rPr>
                <w:rFonts w:eastAsiaTheme="minorEastAsia"/>
              </w:rPr>
            </w:pPr>
            <w:r w:rsidRPr="6D0FC2FE">
              <w:rPr>
                <w:rFonts w:eastAsiaTheme="minorEastAsia"/>
              </w:rPr>
              <w:t>Corn</w:t>
            </w:r>
          </w:p>
        </w:tc>
        <w:tc>
          <w:tcPr>
            <w:tcW w:w="1803" w:type="dxa"/>
          </w:tcPr>
          <w:p w14:paraId="209D7A34" w14:textId="5A7771FC" w:rsidR="00C24492" w:rsidRDefault="00C24492" w:rsidP="00C244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50-70%</w:t>
            </w:r>
          </w:p>
        </w:tc>
        <w:tc>
          <w:tcPr>
            <w:tcW w:w="1803" w:type="dxa"/>
          </w:tcPr>
          <w:p w14:paraId="5465CD85" w14:textId="77777777" w:rsidR="00C24492" w:rsidRDefault="00C24492" w:rsidP="00C24492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500-800 mm</w:t>
            </w:r>
          </w:p>
        </w:tc>
      </w:tr>
      <w:tr w:rsidR="00C24492" w14:paraId="2D768883" w14:textId="77777777" w:rsidTr="00CD4477">
        <w:trPr>
          <w:trHeight w:val="300"/>
        </w:trPr>
        <w:tc>
          <w:tcPr>
            <w:tcW w:w="1803" w:type="dxa"/>
          </w:tcPr>
          <w:p w14:paraId="0D29456C" w14:textId="77777777" w:rsidR="00C24492" w:rsidRDefault="00C24492" w:rsidP="00C24492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Cotton</w:t>
            </w:r>
          </w:p>
        </w:tc>
        <w:tc>
          <w:tcPr>
            <w:tcW w:w="1803" w:type="dxa"/>
          </w:tcPr>
          <w:p w14:paraId="0358F596" w14:textId="3B924405" w:rsidR="00C24492" w:rsidRDefault="00C24492" w:rsidP="00C244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50-70%</w:t>
            </w:r>
          </w:p>
        </w:tc>
        <w:tc>
          <w:tcPr>
            <w:tcW w:w="1803" w:type="dxa"/>
          </w:tcPr>
          <w:p w14:paraId="06D23B8F" w14:textId="77777777" w:rsidR="00C24492" w:rsidRDefault="00C24492" w:rsidP="00C24492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700-1300 mm</w:t>
            </w:r>
          </w:p>
        </w:tc>
      </w:tr>
      <w:tr w:rsidR="00C24492" w14:paraId="3BCF1D88" w14:textId="77777777" w:rsidTr="00CD4477">
        <w:trPr>
          <w:trHeight w:val="300"/>
        </w:trPr>
        <w:tc>
          <w:tcPr>
            <w:tcW w:w="1803" w:type="dxa"/>
          </w:tcPr>
          <w:p w14:paraId="375FC529" w14:textId="77777777" w:rsidR="00C24492" w:rsidRDefault="00C24492" w:rsidP="00C24492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Rice</w:t>
            </w:r>
          </w:p>
        </w:tc>
        <w:tc>
          <w:tcPr>
            <w:tcW w:w="1803" w:type="dxa"/>
          </w:tcPr>
          <w:p w14:paraId="701B78E1" w14:textId="696D802B" w:rsidR="00C24492" w:rsidRDefault="00145E75" w:rsidP="00C244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80%</w:t>
            </w:r>
          </w:p>
        </w:tc>
        <w:tc>
          <w:tcPr>
            <w:tcW w:w="1803" w:type="dxa"/>
          </w:tcPr>
          <w:p w14:paraId="68F93869" w14:textId="77777777" w:rsidR="00C24492" w:rsidRDefault="00C24492" w:rsidP="00C24492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1000-1500 mm</w:t>
            </w:r>
          </w:p>
        </w:tc>
      </w:tr>
      <w:tr w:rsidR="00C24492" w14:paraId="5EBF783B" w14:textId="77777777" w:rsidTr="00CD4477">
        <w:trPr>
          <w:trHeight w:val="300"/>
        </w:trPr>
        <w:tc>
          <w:tcPr>
            <w:tcW w:w="1803" w:type="dxa"/>
          </w:tcPr>
          <w:p w14:paraId="13ACAFCB" w14:textId="77777777" w:rsidR="00C24492" w:rsidRDefault="00C24492" w:rsidP="00C24492">
            <w:pPr>
              <w:rPr>
                <w:rFonts w:eastAsiaTheme="minorEastAsia"/>
              </w:rPr>
            </w:pPr>
            <w:r w:rsidRPr="081B3076">
              <w:rPr>
                <w:rFonts w:eastAsiaTheme="minorEastAsia"/>
              </w:rPr>
              <w:t>Wheat</w:t>
            </w:r>
          </w:p>
        </w:tc>
        <w:tc>
          <w:tcPr>
            <w:tcW w:w="1803" w:type="dxa"/>
          </w:tcPr>
          <w:p w14:paraId="62E0B9DD" w14:textId="2C8EEA9A" w:rsidR="00C24492" w:rsidRDefault="00145E75" w:rsidP="00C244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80%</w:t>
            </w:r>
          </w:p>
          <w:p w14:paraId="62473930" w14:textId="77777777" w:rsidR="00C24492" w:rsidRDefault="00C24492" w:rsidP="00C24492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6169C179" w14:textId="77777777" w:rsidR="00C24492" w:rsidRDefault="00C24492" w:rsidP="00C24492">
            <w:pPr>
              <w:rPr>
                <w:rFonts w:eastAsiaTheme="minorEastAsia"/>
              </w:rPr>
            </w:pPr>
            <w:r w:rsidRPr="29C1F283">
              <w:rPr>
                <w:rFonts w:eastAsiaTheme="minorEastAsia"/>
              </w:rPr>
              <w:t>1000-1500 mm</w:t>
            </w:r>
          </w:p>
        </w:tc>
      </w:tr>
    </w:tbl>
    <w:p w14:paraId="72744F90" w14:textId="77777777" w:rsidR="00415255" w:rsidRDefault="00415255" w:rsidP="00415255">
      <w:pPr>
        <w:rPr>
          <w:rFonts w:eastAsiaTheme="minorEastAsia"/>
          <w:b/>
          <w:bCs/>
          <w:u w:val="single"/>
        </w:rPr>
      </w:pPr>
    </w:p>
    <w:p w14:paraId="46A33938" w14:textId="77777777" w:rsidR="00415255" w:rsidRDefault="00415255" w:rsidP="361F89B1">
      <w:pPr>
        <w:rPr>
          <w:rFonts w:eastAsiaTheme="minorEastAsia"/>
          <w:lang/>
        </w:rPr>
      </w:pPr>
    </w:p>
    <w:p w14:paraId="14D7DF4C" w14:textId="77777777" w:rsidR="00415255" w:rsidRPr="00415255" w:rsidRDefault="00415255" w:rsidP="361F89B1">
      <w:pPr>
        <w:rPr>
          <w:del w:id="2" w:author="Microsoft Word" w:date="2025-03-14T13:22:00Z"/>
          <w:rFonts w:eastAsiaTheme="minorEastAsia"/>
          <w:lang/>
        </w:rPr>
      </w:pPr>
    </w:p>
    <w:p w14:paraId="29B25A08" w14:textId="53D5B780" w:rsidR="004023C7" w:rsidRDefault="004023C7" w:rsidP="009F03CE">
      <w:pPr>
        <w:pStyle w:val="ListParagraph"/>
        <w:ind w:left="1440"/>
      </w:pPr>
    </w:p>
    <w:p w14:paraId="55277229" w14:textId="58CFD1D8" w:rsidR="009F03CE" w:rsidRDefault="009F03CE" w:rsidP="009F03CE">
      <w:pPr>
        <w:pStyle w:val="ListParagraph"/>
        <w:ind w:left="1440"/>
      </w:pPr>
    </w:p>
    <w:p w14:paraId="4ABDB34A" w14:textId="38546C14" w:rsidR="009F03CE" w:rsidRDefault="009F03CE" w:rsidP="009F03CE">
      <w:pPr>
        <w:pStyle w:val="ListParagraph"/>
        <w:ind w:left="1440"/>
      </w:pPr>
    </w:p>
    <w:p w14:paraId="49E0E263" w14:textId="7B8335B3" w:rsidR="009F03CE" w:rsidRPr="002D50B2" w:rsidRDefault="009F03CE" w:rsidP="009F03CE">
      <w:pPr>
        <w:pStyle w:val="ListParagraph"/>
        <w:ind w:left="1440"/>
      </w:pPr>
    </w:p>
    <w:sectPr w:rsidR="009F03CE" w:rsidRPr="002D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occi Gionata (ext) ITVG" w:date="1900-01-01T00:00:00Z" w:initials="BI">
    <w:p w14:paraId="3DA30A2C" w14:textId="50BCAAF5" w:rsidR="00824F06" w:rsidRDefault="00824F06">
      <w:pPr>
        <w:pStyle w:val="CommentText"/>
      </w:pPr>
      <w:r>
        <w:rPr>
          <w:rStyle w:val="CommentReference"/>
        </w:rPr>
        <w:annotationRef/>
      </w:r>
      <w:r w:rsidRPr="164C7193">
        <w:t xml:space="preserve">I guess this is TALETE proposition, right? </w:t>
      </w:r>
    </w:p>
  </w:comment>
  <w:comment w:id="1" w:author="Bocci Gionata (ext) ITVG" w:date="2025-03-14T09:42:00Z" w:initials="BI">
    <w:p w14:paraId="6F947A1E" w14:textId="50E20E63" w:rsidR="00824F06" w:rsidRDefault="00824F06">
      <w:pPr>
        <w:pStyle w:val="CommentText"/>
      </w:pPr>
      <w:r>
        <w:rPr>
          <w:rStyle w:val="CommentReference"/>
        </w:rPr>
        <w:annotationRef/>
      </w:r>
      <w:r w:rsidRPr="7D891D1C">
        <w:t>The description of Drought Model below report "Rice": should this be changed here as well?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A30A2C" w15:done="1"/>
  <w15:commentEx w15:paraId="6F947A1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597CBE" w16cex:dateUtc="2025-03-14T08:19:00Z"/>
  <w16cex:commentExtensible w16cex:durableId="1A454B50" w16cex:dateUtc="2025-03-14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A30A2C" w16cid:durableId="33597CBE"/>
  <w16cid:commentId w16cid:paraId="6F947A1E" w16cid:durableId="1A454B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477"/>
    <w:multiLevelType w:val="hybridMultilevel"/>
    <w:tmpl w:val="6400B0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21F"/>
    <w:multiLevelType w:val="hybridMultilevel"/>
    <w:tmpl w:val="AE128C18"/>
    <w:lvl w:ilvl="0" w:tplc="07905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cs="Times New Roman" w:hint="default"/>
      </w:rPr>
    </w:lvl>
    <w:lvl w:ilvl="1" w:tplc="0292E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cs="Times New Roman" w:hint="default"/>
      </w:rPr>
    </w:lvl>
    <w:lvl w:ilvl="2" w:tplc="39780A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cs="Times New Roman" w:hint="default"/>
      </w:rPr>
    </w:lvl>
    <w:lvl w:ilvl="3" w:tplc="154EC1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cs="Times New Roman" w:hint="default"/>
      </w:rPr>
    </w:lvl>
    <w:lvl w:ilvl="4" w:tplc="9ADC884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cs="Times New Roman" w:hint="default"/>
      </w:rPr>
    </w:lvl>
    <w:lvl w:ilvl="5" w:tplc="09B26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cs="Times New Roman" w:hint="default"/>
      </w:rPr>
    </w:lvl>
    <w:lvl w:ilvl="6" w:tplc="2910C3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cs="Times New Roman" w:hint="default"/>
      </w:rPr>
    </w:lvl>
    <w:lvl w:ilvl="7" w:tplc="42E6FB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cs="Times New Roman" w:hint="default"/>
      </w:rPr>
    </w:lvl>
    <w:lvl w:ilvl="8" w:tplc="86F04E3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cs="Times New Roman" w:hint="default"/>
      </w:rPr>
    </w:lvl>
  </w:abstractNum>
  <w:abstractNum w:abstractNumId="2" w15:restartNumberingAfterBreak="0">
    <w:nsid w:val="0C66C414"/>
    <w:multiLevelType w:val="hybridMultilevel"/>
    <w:tmpl w:val="FFFFFFFF"/>
    <w:lvl w:ilvl="0" w:tplc="EDB49AFC">
      <w:start w:val="1"/>
      <w:numFmt w:val="decimal"/>
      <w:lvlText w:val="%1."/>
      <w:lvlJc w:val="left"/>
      <w:pPr>
        <w:ind w:left="720" w:hanging="360"/>
      </w:pPr>
    </w:lvl>
    <w:lvl w:ilvl="1" w:tplc="29AE7F82">
      <w:start w:val="1"/>
      <w:numFmt w:val="lowerLetter"/>
      <w:lvlText w:val="%2."/>
      <w:lvlJc w:val="left"/>
      <w:pPr>
        <w:ind w:left="1440" w:hanging="360"/>
      </w:pPr>
    </w:lvl>
    <w:lvl w:ilvl="2" w:tplc="181A1BF6">
      <w:start w:val="1"/>
      <w:numFmt w:val="lowerRoman"/>
      <w:lvlText w:val="%3."/>
      <w:lvlJc w:val="right"/>
      <w:pPr>
        <w:ind w:left="2160" w:hanging="180"/>
      </w:pPr>
    </w:lvl>
    <w:lvl w:ilvl="3" w:tplc="F3AE1E3C">
      <w:start w:val="1"/>
      <w:numFmt w:val="decimal"/>
      <w:lvlText w:val="%4."/>
      <w:lvlJc w:val="left"/>
      <w:pPr>
        <w:ind w:left="2880" w:hanging="360"/>
      </w:pPr>
    </w:lvl>
    <w:lvl w:ilvl="4" w:tplc="6AA497B6">
      <w:start w:val="1"/>
      <w:numFmt w:val="lowerLetter"/>
      <w:lvlText w:val="%5."/>
      <w:lvlJc w:val="left"/>
      <w:pPr>
        <w:ind w:left="3600" w:hanging="360"/>
      </w:pPr>
    </w:lvl>
    <w:lvl w:ilvl="5" w:tplc="B66846B6">
      <w:start w:val="1"/>
      <w:numFmt w:val="lowerRoman"/>
      <w:lvlText w:val="%6."/>
      <w:lvlJc w:val="right"/>
      <w:pPr>
        <w:ind w:left="4320" w:hanging="180"/>
      </w:pPr>
    </w:lvl>
    <w:lvl w:ilvl="6" w:tplc="49EEB6C0">
      <w:start w:val="1"/>
      <w:numFmt w:val="decimal"/>
      <w:lvlText w:val="%7."/>
      <w:lvlJc w:val="left"/>
      <w:pPr>
        <w:ind w:left="5040" w:hanging="360"/>
      </w:pPr>
    </w:lvl>
    <w:lvl w:ilvl="7" w:tplc="95F679B6">
      <w:start w:val="1"/>
      <w:numFmt w:val="lowerLetter"/>
      <w:lvlText w:val="%8."/>
      <w:lvlJc w:val="left"/>
      <w:pPr>
        <w:ind w:left="5760" w:hanging="360"/>
      </w:pPr>
    </w:lvl>
    <w:lvl w:ilvl="8" w:tplc="A296F4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26E6"/>
    <w:multiLevelType w:val="hybridMultilevel"/>
    <w:tmpl w:val="52F4C740"/>
    <w:lvl w:ilvl="0" w:tplc="4672FD42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1D8F"/>
    <w:multiLevelType w:val="multilevel"/>
    <w:tmpl w:val="8006E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50887"/>
    <w:multiLevelType w:val="multilevel"/>
    <w:tmpl w:val="BB1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13E14"/>
    <w:multiLevelType w:val="hybridMultilevel"/>
    <w:tmpl w:val="FFFFFFFF"/>
    <w:lvl w:ilvl="0" w:tplc="77765C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20EC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74AA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A001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2041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6C8F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6E72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2C8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5415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732643"/>
    <w:multiLevelType w:val="multilevel"/>
    <w:tmpl w:val="1B4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6C7277"/>
    <w:multiLevelType w:val="hybridMultilevel"/>
    <w:tmpl w:val="6BF283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EC9C5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0681"/>
    <w:multiLevelType w:val="multilevel"/>
    <w:tmpl w:val="4F8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362AA8"/>
    <w:multiLevelType w:val="hybridMultilevel"/>
    <w:tmpl w:val="22EC4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53551"/>
    <w:multiLevelType w:val="hybridMultilevel"/>
    <w:tmpl w:val="35BA6C60"/>
    <w:lvl w:ilvl="0" w:tplc="FEE40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oppins" w:hAnsi="Poppins" w:cs="Times New Roman" w:hint="default"/>
      </w:rPr>
    </w:lvl>
    <w:lvl w:ilvl="1" w:tplc="FED02D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oppins" w:hAnsi="Poppins" w:cs="Times New Roman" w:hint="default"/>
      </w:rPr>
    </w:lvl>
    <w:lvl w:ilvl="2" w:tplc="98AEF5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oppins" w:hAnsi="Poppins" w:cs="Times New Roman" w:hint="default"/>
      </w:rPr>
    </w:lvl>
    <w:lvl w:ilvl="3" w:tplc="48C051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oppins" w:hAnsi="Poppins" w:cs="Times New Roman" w:hint="default"/>
      </w:rPr>
    </w:lvl>
    <w:lvl w:ilvl="4" w:tplc="4B1ABB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oppins" w:hAnsi="Poppins" w:cs="Times New Roman" w:hint="default"/>
      </w:rPr>
    </w:lvl>
    <w:lvl w:ilvl="5" w:tplc="B5BED6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oppins" w:hAnsi="Poppins" w:cs="Times New Roman" w:hint="default"/>
      </w:rPr>
    </w:lvl>
    <w:lvl w:ilvl="6" w:tplc="29D8D1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oppins" w:hAnsi="Poppins" w:cs="Times New Roman" w:hint="default"/>
      </w:rPr>
    </w:lvl>
    <w:lvl w:ilvl="7" w:tplc="C33A38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oppins" w:hAnsi="Poppins" w:cs="Times New Roman" w:hint="default"/>
      </w:rPr>
    </w:lvl>
    <w:lvl w:ilvl="8" w:tplc="588688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oppins" w:hAnsi="Poppins" w:cs="Times New Roman" w:hint="default"/>
      </w:rPr>
    </w:lvl>
  </w:abstractNum>
  <w:abstractNum w:abstractNumId="12" w15:restartNumberingAfterBreak="0">
    <w:nsid w:val="5D5A0DBA"/>
    <w:multiLevelType w:val="multilevel"/>
    <w:tmpl w:val="6F9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90B43"/>
    <w:multiLevelType w:val="multilevel"/>
    <w:tmpl w:val="8A1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5D18DD"/>
    <w:multiLevelType w:val="hybridMultilevel"/>
    <w:tmpl w:val="2E2A5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42987">
    <w:abstractNumId w:val="1"/>
  </w:num>
  <w:num w:numId="2" w16cid:durableId="1326319124">
    <w:abstractNumId w:val="3"/>
  </w:num>
  <w:num w:numId="3" w16cid:durableId="336814727">
    <w:abstractNumId w:val="11"/>
  </w:num>
  <w:num w:numId="4" w16cid:durableId="2113473940">
    <w:abstractNumId w:val="13"/>
  </w:num>
  <w:num w:numId="5" w16cid:durableId="1469937956">
    <w:abstractNumId w:val="9"/>
  </w:num>
  <w:num w:numId="6" w16cid:durableId="1609198454">
    <w:abstractNumId w:val="5"/>
  </w:num>
  <w:num w:numId="7" w16cid:durableId="15542601">
    <w:abstractNumId w:val="7"/>
  </w:num>
  <w:num w:numId="8" w16cid:durableId="1898513670">
    <w:abstractNumId w:val="14"/>
  </w:num>
  <w:num w:numId="9" w16cid:durableId="1240335335">
    <w:abstractNumId w:val="8"/>
  </w:num>
  <w:num w:numId="10" w16cid:durableId="601110501">
    <w:abstractNumId w:val="10"/>
  </w:num>
  <w:num w:numId="11" w16cid:durableId="2021538383">
    <w:abstractNumId w:val="2"/>
  </w:num>
  <w:num w:numId="12" w16cid:durableId="2142183170">
    <w:abstractNumId w:val="6"/>
  </w:num>
  <w:num w:numId="13" w16cid:durableId="646596556">
    <w:abstractNumId w:val="0"/>
  </w:num>
  <w:num w:numId="14" w16cid:durableId="347371231">
    <w:abstractNumId w:val="12"/>
  </w:num>
  <w:num w:numId="15" w16cid:durableId="151376095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cci Gionata (ext) ITVG">
    <w15:presenceInfo w15:providerId="AD" w15:userId="S::gionata.bocci@syngenta.com::60ff2bfa-353e-4d35-aaef-e4cbab2cd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125DD"/>
    <w:rsid w:val="0002130F"/>
    <w:rsid w:val="00087A76"/>
    <w:rsid w:val="000A2545"/>
    <w:rsid w:val="000C3BF4"/>
    <w:rsid w:val="000E6576"/>
    <w:rsid w:val="000F3579"/>
    <w:rsid w:val="000F375E"/>
    <w:rsid w:val="000F58C6"/>
    <w:rsid w:val="001316FF"/>
    <w:rsid w:val="00132392"/>
    <w:rsid w:val="0013741C"/>
    <w:rsid w:val="001379ED"/>
    <w:rsid w:val="00145E75"/>
    <w:rsid w:val="00154649"/>
    <w:rsid w:val="00155888"/>
    <w:rsid w:val="00162817"/>
    <w:rsid w:val="00172C0A"/>
    <w:rsid w:val="0018124F"/>
    <w:rsid w:val="00184DCC"/>
    <w:rsid w:val="0019484F"/>
    <w:rsid w:val="001A74C3"/>
    <w:rsid w:val="001C17CD"/>
    <w:rsid w:val="00207944"/>
    <w:rsid w:val="002359A5"/>
    <w:rsid w:val="00246503"/>
    <w:rsid w:val="002476E9"/>
    <w:rsid w:val="00252A84"/>
    <w:rsid w:val="002837C9"/>
    <w:rsid w:val="00297BD2"/>
    <w:rsid w:val="002B1285"/>
    <w:rsid w:val="002D50B2"/>
    <w:rsid w:val="002D5154"/>
    <w:rsid w:val="002E43B7"/>
    <w:rsid w:val="0030308F"/>
    <w:rsid w:val="0034376D"/>
    <w:rsid w:val="00352557"/>
    <w:rsid w:val="003A7387"/>
    <w:rsid w:val="003B2079"/>
    <w:rsid w:val="003C1020"/>
    <w:rsid w:val="003C3408"/>
    <w:rsid w:val="003C596F"/>
    <w:rsid w:val="004023C7"/>
    <w:rsid w:val="00415255"/>
    <w:rsid w:val="00417D8F"/>
    <w:rsid w:val="0043660C"/>
    <w:rsid w:val="0045308A"/>
    <w:rsid w:val="00467A4F"/>
    <w:rsid w:val="00473F22"/>
    <w:rsid w:val="00475A3D"/>
    <w:rsid w:val="0048539C"/>
    <w:rsid w:val="0048691D"/>
    <w:rsid w:val="004952B2"/>
    <w:rsid w:val="004D6BDC"/>
    <w:rsid w:val="004E01A9"/>
    <w:rsid w:val="004E0295"/>
    <w:rsid w:val="0051043B"/>
    <w:rsid w:val="00554514"/>
    <w:rsid w:val="00557CB6"/>
    <w:rsid w:val="00562749"/>
    <w:rsid w:val="005703DB"/>
    <w:rsid w:val="005836E0"/>
    <w:rsid w:val="00583F3B"/>
    <w:rsid w:val="00594A63"/>
    <w:rsid w:val="0059518D"/>
    <w:rsid w:val="00595A2F"/>
    <w:rsid w:val="005A1392"/>
    <w:rsid w:val="005A2B29"/>
    <w:rsid w:val="005D5C95"/>
    <w:rsid w:val="00600729"/>
    <w:rsid w:val="00691388"/>
    <w:rsid w:val="006949C9"/>
    <w:rsid w:val="006A1B36"/>
    <w:rsid w:val="006A2C36"/>
    <w:rsid w:val="006A3A2F"/>
    <w:rsid w:val="006A4DE2"/>
    <w:rsid w:val="006D08AC"/>
    <w:rsid w:val="006E4AD4"/>
    <w:rsid w:val="006F4FFD"/>
    <w:rsid w:val="00704C27"/>
    <w:rsid w:val="007255B4"/>
    <w:rsid w:val="0072690F"/>
    <w:rsid w:val="00732D6C"/>
    <w:rsid w:val="00747BA6"/>
    <w:rsid w:val="00747E4A"/>
    <w:rsid w:val="00785E62"/>
    <w:rsid w:val="00797AA1"/>
    <w:rsid w:val="007B0E78"/>
    <w:rsid w:val="007B1860"/>
    <w:rsid w:val="007C79DB"/>
    <w:rsid w:val="007E41B6"/>
    <w:rsid w:val="007F6B2B"/>
    <w:rsid w:val="007F6CE0"/>
    <w:rsid w:val="0080045E"/>
    <w:rsid w:val="00824F06"/>
    <w:rsid w:val="0083054D"/>
    <w:rsid w:val="0083093F"/>
    <w:rsid w:val="00832160"/>
    <w:rsid w:val="00832588"/>
    <w:rsid w:val="00875444"/>
    <w:rsid w:val="008762BA"/>
    <w:rsid w:val="00877010"/>
    <w:rsid w:val="00886457"/>
    <w:rsid w:val="0089201C"/>
    <w:rsid w:val="008D4C92"/>
    <w:rsid w:val="008E2720"/>
    <w:rsid w:val="008E7CE4"/>
    <w:rsid w:val="00943FCC"/>
    <w:rsid w:val="00955A21"/>
    <w:rsid w:val="009B1ED7"/>
    <w:rsid w:val="009B53CB"/>
    <w:rsid w:val="009B7DB0"/>
    <w:rsid w:val="009C31BF"/>
    <w:rsid w:val="009D6945"/>
    <w:rsid w:val="009F03CE"/>
    <w:rsid w:val="009F6A3A"/>
    <w:rsid w:val="00A1530A"/>
    <w:rsid w:val="00A20EC4"/>
    <w:rsid w:val="00A25717"/>
    <w:rsid w:val="00A41191"/>
    <w:rsid w:val="00A53A79"/>
    <w:rsid w:val="00AC203A"/>
    <w:rsid w:val="00AC2BD8"/>
    <w:rsid w:val="00AC4A8D"/>
    <w:rsid w:val="00AE5A4D"/>
    <w:rsid w:val="00AE603E"/>
    <w:rsid w:val="00B06DA7"/>
    <w:rsid w:val="00B3709B"/>
    <w:rsid w:val="00B408F3"/>
    <w:rsid w:val="00B5123E"/>
    <w:rsid w:val="00B64960"/>
    <w:rsid w:val="00BA1406"/>
    <w:rsid w:val="00BB1722"/>
    <w:rsid w:val="00BE0555"/>
    <w:rsid w:val="00BE1108"/>
    <w:rsid w:val="00BF0987"/>
    <w:rsid w:val="00BF68A8"/>
    <w:rsid w:val="00C0427B"/>
    <w:rsid w:val="00C074B6"/>
    <w:rsid w:val="00C24492"/>
    <w:rsid w:val="00C476CF"/>
    <w:rsid w:val="00C553CA"/>
    <w:rsid w:val="00C62AFF"/>
    <w:rsid w:val="00C62E45"/>
    <w:rsid w:val="00C823EC"/>
    <w:rsid w:val="00C9292F"/>
    <w:rsid w:val="00C93B81"/>
    <w:rsid w:val="00CA7953"/>
    <w:rsid w:val="00CB1746"/>
    <w:rsid w:val="00CC09A3"/>
    <w:rsid w:val="00CD4477"/>
    <w:rsid w:val="00D30271"/>
    <w:rsid w:val="00D84B50"/>
    <w:rsid w:val="00D90E85"/>
    <w:rsid w:val="00DD6111"/>
    <w:rsid w:val="00DE4BE2"/>
    <w:rsid w:val="00E22804"/>
    <w:rsid w:val="00E72EA4"/>
    <w:rsid w:val="00E92E0F"/>
    <w:rsid w:val="00ED559B"/>
    <w:rsid w:val="00EF3D0C"/>
    <w:rsid w:val="00F125B9"/>
    <w:rsid w:val="00F22C80"/>
    <w:rsid w:val="00F44EA7"/>
    <w:rsid w:val="00F50452"/>
    <w:rsid w:val="00F57675"/>
    <w:rsid w:val="00F85B74"/>
    <w:rsid w:val="00F91054"/>
    <w:rsid w:val="00FA4A24"/>
    <w:rsid w:val="00FB3829"/>
    <w:rsid w:val="00FC1CFD"/>
    <w:rsid w:val="016F341B"/>
    <w:rsid w:val="02DDB16F"/>
    <w:rsid w:val="03A90230"/>
    <w:rsid w:val="0419C895"/>
    <w:rsid w:val="06878571"/>
    <w:rsid w:val="06E41A42"/>
    <w:rsid w:val="081B3076"/>
    <w:rsid w:val="08E60CB8"/>
    <w:rsid w:val="0A53E63C"/>
    <w:rsid w:val="0BB0A074"/>
    <w:rsid w:val="0CB401CD"/>
    <w:rsid w:val="0E0837C9"/>
    <w:rsid w:val="107B73C4"/>
    <w:rsid w:val="11268AA4"/>
    <w:rsid w:val="128EAC0B"/>
    <w:rsid w:val="14AA74CF"/>
    <w:rsid w:val="15279F54"/>
    <w:rsid w:val="15B335C6"/>
    <w:rsid w:val="15C3E3AD"/>
    <w:rsid w:val="170FE995"/>
    <w:rsid w:val="18144E8D"/>
    <w:rsid w:val="1824D101"/>
    <w:rsid w:val="1A6C3FFF"/>
    <w:rsid w:val="1B03CD5F"/>
    <w:rsid w:val="1B7A6F10"/>
    <w:rsid w:val="1C9C218A"/>
    <w:rsid w:val="1D0D1084"/>
    <w:rsid w:val="1D3FEB68"/>
    <w:rsid w:val="218E48B8"/>
    <w:rsid w:val="21F6CA96"/>
    <w:rsid w:val="22265AFB"/>
    <w:rsid w:val="2368B2BF"/>
    <w:rsid w:val="23B0682D"/>
    <w:rsid w:val="23C1C55C"/>
    <w:rsid w:val="24A77B1E"/>
    <w:rsid w:val="2686E8F4"/>
    <w:rsid w:val="29C1F283"/>
    <w:rsid w:val="2A3DA9E9"/>
    <w:rsid w:val="2B092671"/>
    <w:rsid w:val="2B4292F5"/>
    <w:rsid w:val="2C4A9136"/>
    <w:rsid w:val="2C9784B0"/>
    <w:rsid w:val="2F4B45EE"/>
    <w:rsid w:val="2F6D0F00"/>
    <w:rsid w:val="302AB575"/>
    <w:rsid w:val="30851B98"/>
    <w:rsid w:val="31120372"/>
    <w:rsid w:val="3129E676"/>
    <w:rsid w:val="31ED3034"/>
    <w:rsid w:val="3282C6EA"/>
    <w:rsid w:val="3357692D"/>
    <w:rsid w:val="338E84CC"/>
    <w:rsid w:val="35A51C3B"/>
    <w:rsid w:val="361F89B1"/>
    <w:rsid w:val="384119E7"/>
    <w:rsid w:val="39A9DE77"/>
    <w:rsid w:val="3B106C5B"/>
    <w:rsid w:val="3B3F2ACD"/>
    <w:rsid w:val="3BA2C6AF"/>
    <w:rsid w:val="3DD22166"/>
    <w:rsid w:val="3E3ADE14"/>
    <w:rsid w:val="3EB497B5"/>
    <w:rsid w:val="3ED78970"/>
    <w:rsid w:val="42136B3F"/>
    <w:rsid w:val="42399BF8"/>
    <w:rsid w:val="42985FAB"/>
    <w:rsid w:val="43B9C369"/>
    <w:rsid w:val="447268F2"/>
    <w:rsid w:val="465A79FD"/>
    <w:rsid w:val="483D7DC5"/>
    <w:rsid w:val="484EE047"/>
    <w:rsid w:val="4962D65A"/>
    <w:rsid w:val="4AF4FECA"/>
    <w:rsid w:val="4C0DBFEE"/>
    <w:rsid w:val="4D84D967"/>
    <w:rsid w:val="4E8CF3F6"/>
    <w:rsid w:val="4F616EF5"/>
    <w:rsid w:val="4F65707A"/>
    <w:rsid w:val="51578D39"/>
    <w:rsid w:val="52DA7420"/>
    <w:rsid w:val="550B546C"/>
    <w:rsid w:val="56A9ED26"/>
    <w:rsid w:val="573DE0D0"/>
    <w:rsid w:val="57D18249"/>
    <w:rsid w:val="58D12B9E"/>
    <w:rsid w:val="59590FD7"/>
    <w:rsid w:val="59855B14"/>
    <w:rsid w:val="5D164FB9"/>
    <w:rsid w:val="5D69C469"/>
    <w:rsid w:val="5D77DE01"/>
    <w:rsid w:val="5FDA91FE"/>
    <w:rsid w:val="60C6D43D"/>
    <w:rsid w:val="61C6E8CB"/>
    <w:rsid w:val="624244DD"/>
    <w:rsid w:val="675639D4"/>
    <w:rsid w:val="69FCCAB1"/>
    <w:rsid w:val="6B33C4B7"/>
    <w:rsid w:val="6D0FC2FE"/>
    <w:rsid w:val="6DB08777"/>
    <w:rsid w:val="6E2C816F"/>
    <w:rsid w:val="6E34D194"/>
    <w:rsid w:val="6EBFA222"/>
    <w:rsid w:val="71C8E0E8"/>
    <w:rsid w:val="72E0AFDE"/>
    <w:rsid w:val="73193992"/>
    <w:rsid w:val="73BAF68D"/>
    <w:rsid w:val="76B0CF97"/>
    <w:rsid w:val="771EFEBA"/>
    <w:rsid w:val="77C8CF94"/>
    <w:rsid w:val="790B0386"/>
    <w:rsid w:val="791C3745"/>
    <w:rsid w:val="7C11A7E6"/>
    <w:rsid w:val="7D1A976B"/>
    <w:rsid w:val="7D325BAD"/>
    <w:rsid w:val="7E64BECC"/>
    <w:rsid w:val="7E96EDCB"/>
    <w:rsid w:val="7F95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8AF5C"/>
  <w15:chartTrackingRefBased/>
  <w15:docId w15:val="{830F3964-38DA-4067-BB0B-364777AB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4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BA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7BA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28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700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28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8547481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7758674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3294765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4003336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549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678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857963097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233853576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472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4959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5401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6063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7681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347938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976136827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</w:divsChild>
        </w:div>
        <w:div w:id="1722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47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44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33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9867687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9906879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7177216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6871885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93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13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137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256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685446561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732780033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354302254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200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9578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9878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0691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40387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087711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</w:divsChild>
        </w:div>
        <w:div w:id="449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13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0787182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3043219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19133283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4156037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065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15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13155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7103016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5806602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8301616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1888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301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508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68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968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34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396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1DEA205DC774E8AAB02A91A5EE979" ma:contentTypeVersion="4" ma:contentTypeDescription="Create a new document." ma:contentTypeScope="" ma:versionID="4f7672deeaf6fd856527c70606f30a7f">
  <xsd:schema xmlns:xsd="http://www.w3.org/2001/XMLSchema" xmlns:xs="http://www.w3.org/2001/XMLSchema" xmlns:p="http://schemas.microsoft.com/office/2006/metadata/properties" xmlns:ns2="0fa13b65-c404-435a-8669-64d26b22a881" targetNamespace="http://schemas.microsoft.com/office/2006/metadata/properties" ma:root="true" ma:fieldsID="71cb1c159b53c240d563cbdce43cc926" ns2:_="">
    <xsd:import namespace="0fa13b65-c404-435a-8669-64d26b22a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13b65-c404-435a-8669-64d26b22a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1900B-C7E4-46B1-82C1-347FE5815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05A011-FC70-460A-A514-6CDE887DAD23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fa13b65-c404-435a-8669-64d26b22a88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B2191D5-FB32-461C-A5FF-B67A3D749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13b65-c404-435a-8669-64d26b22a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6219a4a-a835-44d5-afaf-3926343bfb89}" enabled="0" method="" siteId="{06219a4a-a835-44d5-afaf-3926343bfb8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1215</Words>
  <Characters>6931</Characters>
  <Application>Microsoft Office Word</Application>
  <DocSecurity>4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Kethireddy Pradeep CHBS</dc:creator>
  <cp:keywords/>
  <dc:description/>
  <cp:lastModifiedBy>Kethireddy Pradeep CHBS</cp:lastModifiedBy>
  <cp:revision>129</cp:revision>
  <dcterms:created xsi:type="dcterms:W3CDTF">2025-03-15T00:10:00Z</dcterms:created>
  <dcterms:modified xsi:type="dcterms:W3CDTF">2025-03-14T15:36:00Z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be582ada-6642-4828-9a48-081382436f64</vt:lpwstr>
  </property>
  <property fmtid="{D5CDD505-2E9C-101B-9397-08002B2CF9AE}" pid="3" name="ContentTypeId">
    <vt:lpwstr>0x010100B091DEA205DC774E8AAB02A91A5EE979</vt:lpwstr>
  </property>
</Properties>
</file>